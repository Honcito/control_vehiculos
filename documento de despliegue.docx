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9D" w:rsidRDefault="003F2E9D" w:rsidP="003F2E9D">
      <w:pPr>
        <w:pStyle w:val="Ttulo1"/>
        <w:rPr>
          <w:ins w:id="0" w:author="Victor Hong Gragera" w:date="2025-01-28T23:06:00Z"/>
        </w:rPr>
      </w:pPr>
      <w:ins w:id="1" w:author="Victor Hong Gragera" w:date="2025-01-28T23:06:00Z">
        <w:r>
          <w:t>Documento de Despliegue - Control de Parking Privado</w:t>
        </w:r>
      </w:ins>
    </w:p>
    <w:p w:rsidR="003F2E9D" w:rsidRDefault="003F2E9D" w:rsidP="003F2E9D">
      <w:pPr>
        <w:pStyle w:val="NormalWeb"/>
        <w:rPr>
          <w:ins w:id="2" w:author="Victor Hong Gragera" w:date="2025-01-28T23:06:00Z"/>
        </w:rPr>
      </w:pPr>
      <w:ins w:id="3" w:author="Victor Hong Gragera" w:date="2025-01-28T23:06:00Z">
        <w:r>
          <w:rPr>
            <w:rStyle w:val="Textoennegrita"/>
          </w:rPr>
          <w:t>Versión 1.0</w:t>
        </w:r>
        <w:r>
          <w:br/>
        </w:r>
        <w:r>
          <w:rPr>
            <w:rStyle w:val="Textoennegrita"/>
          </w:rPr>
          <w:t>Fecha:</w:t>
        </w:r>
        <w:r>
          <w:t xml:space="preserve"> 01/02/2025</w:t>
        </w:r>
        <w:r>
          <w:br/>
        </w:r>
        <w:r>
          <w:rPr>
            <w:rStyle w:val="Textoennegrita"/>
          </w:rPr>
          <w:t>Autor:</w:t>
        </w:r>
        <w:r>
          <w:t xml:space="preserve"> [Víctor Hong Gragera]</w:t>
        </w:r>
      </w:ins>
    </w:p>
    <w:p w:rsidR="003F2E9D" w:rsidRDefault="003F2E9D" w:rsidP="003F2E9D">
      <w:pPr>
        <w:rPr>
          <w:ins w:id="4" w:author="Victor Hong Gragera" w:date="2025-01-28T23:06:00Z"/>
        </w:rPr>
      </w:pPr>
      <w:ins w:id="5" w:author="Victor Hong Gragera" w:date="2025-01-28T23:06:00Z">
        <w:r>
          <w:pict>
            <v:rect id="_x0000_i1045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6" w:author="Victor Hong Gragera" w:date="2025-01-28T23:06:00Z"/>
        </w:rPr>
      </w:pPr>
      <w:ins w:id="7" w:author="Victor Hong Gragera" w:date="2025-01-28T23:06:00Z">
        <w:r>
          <w:t>Historial de Revisiones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99"/>
        <w:gridCol w:w="2033"/>
      </w:tblGrid>
      <w:tr w:rsidR="003F2E9D" w:rsidTr="003F2E9D">
        <w:trPr>
          <w:tblHeader/>
          <w:tblCellSpacing w:w="15" w:type="dxa"/>
          <w:ins w:id="8" w:author="Victor Hong Gragera" w:date="2025-01-28T23:06:00Z"/>
        </w:trPr>
        <w:tc>
          <w:tcPr>
            <w:tcW w:w="0" w:type="auto"/>
            <w:vAlign w:val="center"/>
            <w:hideMark/>
          </w:tcPr>
          <w:p w:rsidR="003F2E9D" w:rsidRDefault="003F2E9D">
            <w:pPr>
              <w:jc w:val="center"/>
              <w:rPr>
                <w:ins w:id="9" w:author="Victor Hong Gragera" w:date="2025-01-28T23:06:00Z"/>
                <w:b/>
                <w:bCs/>
              </w:rPr>
            </w:pPr>
            <w:ins w:id="10" w:author="Victor Hong Gragera" w:date="2025-01-28T23:06:00Z">
              <w:r>
                <w:rPr>
                  <w:rStyle w:val="Textoennegrita"/>
                </w:rPr>
                <w:t>Fecha</w:t>
              </w:r>
            </w:ins>
          </w:p>
        </w:tc>
        <w:tc>
          <w:tcPr>
            <w:tcW w:w="0" w:type="auto"/>
            <w:vAlign w:val="center"/>
            <w:hideMark/>
          </w:tcPr>
          <w:p w:rsidR="003F2E9D" w:rsidRDefault="003F2E9D">
            <w:pPr>
              <w:jc w:val="center"/>
              <w:rPr>
                <w:ins w:id="11" w:author="Victor Hong Gragera" w:date="2025-01-28T23:06:00Z"/>
                <w:b/>
                <w:bCs/>
              </w:rPr>
            </w:pPr>
            <w:ins w:id="12" w:author="Victor Hong Gragera" w:date="2025-01-28T23:06:00Z">
              <w:r>
                <w:rPr>
                  <w:rStyle w:val="Textoennegrita"/>
                </w:rPr>
                <w:t>Descripción</w:t>
              </w:r>
            </w:ins>
          </w:p>
        </w:tc>
        <w:tc>
          <w:tcPr>
            <w:tcW w:w="0" w:type="auto"/>
            <w:vAlign w:val="center"/>
            <w:hideMark/>
          </w:tcPr>
          <w:p w:rsidR="003F2E9D" w:rsidRDefault="003F2E9D">
            <w:pPr>
              <w:jc w:val="center"/>
              <w:rPr>
                <w:ins w:id="13" w:author="Victor Hong Gragera" w:date="2025-01-28T23:06:00Z"/>
                <w:b/>
                <w:bCs/>
              </w:rPr>
            </w:pPr>
            <w:ins w:id="14" w:author="Victor Hong Gragera" w:date="2025-01-28T23:06:00Z">
              <w:r>
                <w:rPr>
                  <w:rStyle w:val="Textoennegrita"/>
                </w:rPr>
                <w:t>Autor</w:t>
              </w:r>
            </w:ins>
          </w:p>
        </w:tc>
      </w:tr>
      <w:tr w:rsidR="003F2E9D" w:rsidTr="003F2E9D">
        <w:trPr>
          <w:tblCellSpacing w:w="15" w:type="dxa"/>
          <w:ins w:id="15" w:author="Victor Hong Gragera" w:date="2025-01-28T23:06:00Z"/>
        </w:trPr>
        <w:tc>
          <w:tcPr>
            <w:tcW w:w="0" w:type="auto"/>
            <w:vAlign w:val="center"/>
            <w:hideMark/>
          </w:tcPr>
          <w:p w:rsidR="003F2E9D" w:rsidRDefault="003F2E9D">
            <w:pPr>
              <w:rPr>
                <w:ins w:id="16" w:author="Victor Hong Gragera" w:date="2025-01-28T23:06:00Z"/>
              </w:rPr>
            </w:pPr>
            <w:ins w:id="17" w:author="Victor Hong Gragera" w:date="2025-01-28T23:06:00Z">
              <w:r>
                <w:t>01/02/2025</w:t>
              </w:r>
            </w:ins>
          </w:p>
        </w:tc>
        <w:tc>
          <w:tcPr>
            <w:tcW w:w="0" w:type="auto"/>
            <w:vAlign w:val="center"/>
            <w:hideMark/>
          </w:tcPr>
          <w:p w:rsidR="003F2E9D" w:rsidRDefault="003F2E9D">
            <w:pPr>
              <w:rPr>
                <w:ins w:id="18" w:author="Victor Hong Gragera" w:date="2025-01-28T23:06:00Z"/>
              </w:rPr>
            </w:pPr>
            <w:ins w:id="19" w:author="Victor Hong Gragera" w:date="2025-01-28T23:06:00Z">
              <w:r>
                <w:t>Inicialización</w:t>
              </w:r>
            </w:ins>
          </w:p>
        </w:tc>
        <w:tc>
          <w:tcPr>
            <w:tcW w:w="0" w:type="auto"/>
            <w:vAlign w:val="center"/>
            <w:hideMark/>
          </w:tcPr>
          <w:p w:rsidR="003F2E9D" w:rsidRDefault="003F2E9D">
            <w:pPr>
              <w:rPr>
                <w:ins w:id="20" w:author="Victor Hong Gragera" w:date="2025-01-28T23:06:00Z"/>
              </w:rPr>
            </w:pPr>
            <w:ins w:id="21" w:author="Victor Hong Gragera" w:date="2025-01-28T23:06:00Z">
              <w:r>
                <w:t>[Víctor Hong Gragera]</w:t>
              </w:r>
            </w:ins>
          </w:p>
        </w:tc>
      </w:tr>
    </w:tbl>
    <w:p w:rsidR="003F2E9D" w:rsidRDefault="003F2E9D" w:rsidP="003F2E9D">
      <w:pPr>
        <w:rPr>
          <w:ins w:id="22" w:author="Victor Hong Gragera" w:date="2025-01-28T23:06:00Z"/>
        </w:rPr>
      </w:pPr>
      <w:ins w:id="23" w:author="Victor Hong Gragera" w:date="2025-01-28T23:06:00Z">
        <w:r>
          <w:pict>
            <v:rect id="_x0000_i1046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24" w:author="Victor Hong Gragera" w:date="2025-01-28T23:06:00Z"/>
        </w:rPr>
      </w:pPr>
      <w:ins w:id="25" w:author="Victor Hong Gragera" w:date="2025-01-28T23:06:00Z">
        <w:r>
          <w:t>Índice de Contenidos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26" w:author="Victor Hong Gragera" w:date="2025-01-28T23:06:00Z"/>
        </w:rPr>
      </w:pPr>
      <w:ins w:id="27" w:author="Victor Hong Gragera" w:date="2025-01-28T23:06:00Z">
        <w:r>
          <w:t>Introducción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28" w:author="Victor Hong Gragera" w:date="2025-01-28T23:06:00Z"/>
        </w:rPr>
      </w:pPr>
      <w:ins w:id="29" w:author="Victor Hong Gragera" w:date="2025-01-28T23:06:00Z">
        <w:r>
          <w:t>Detalle de las mejoras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30" w:author="Victor Hong Gragera" w:date="2025-01-28T23:06:00Z"/>
        </w:rPr>
      </w:pPr>
      <w:ins w:id="31" w:author="Victor Hong Gragera" w:date="2025-01-28T23:06:00Z">
        <w:r>
          <w:t>Mejoras técnicas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32" w:author="Victor Hong Gragera" w:date="2025-01-28T23:06:00Z"/>
        </w:rPr>
      </w:pPr>
      <w:ins w:id="33" w:author="Victor Hong Gragera" w:date="2025-01-28T23:06:00Z">
        <w:r>
          <w:t>Mejoras funcionales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34" w:author="Victor Hong Gragera" w:date="2025-01-28T23:06:00Z"/>
        </w:rPr>
      </w:pPr>
      <w:ins w:id="35" w:author="Victor Hong Gragera" w:date="2025-01-28T23:06:00Z">
        <w:r>
          <w:t>Servidor de aplicaciones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36" w:author="Victor Hong Gragera" w:date="2025-01-28T23:06:00Z"/>
        </w:rPr>
      </w:pPr>
      <w:ins w:id="37" w:author="Victor Hong Gragera" w:date="2025-01-28T23:06:00Z">
        <w:r>
          <w:t>Identificador del servidor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38" w:author="Victor Hong Gragera" w:date="2025-01-28T23:06:00Z"/>
        </w:rPr>
      </w:pPr>
      <w:ins w:id="39" w:author="Victor Hong Gragera" w:date="2025-01-28T23:06:00Z">
        <w:r>
          <w:t>Requisitos mínimos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40" w:author="Victor Hong Gragera" w:date="2025-01-28T23:06:00Z"/>
        </w:rPr>
      </w:pPr>
      <w:ins w:id="41" w:author="Victor Hong Gragera" w:date="2025-01-28T23:06:00Z">
        <w:r>
          <w:t>Configuración recomendada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42" w:author="Victor Hong Gragera" w:date="2025-01-28T23:06:00Z"/>
        </w:rPr>
      </w:pPr>
      <w:ins w:id="43" w:author="Victor Hong Gragera" w:date="2025-01-28T23:06:00Z">
        <w:r>
          <w:t>Servidor de base de datos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44" w:author="Victor Hong Gragera" w:date="2025-01-28T23:06:00Z"/>
        </w:rPr>
      </w:pPr>
      <w:ins w:id="45" w:author="Victor Hong Gragera" w:date="2025-01-28T23:06:00Z">
        <w:r>
          <w:t>Identificación del servidor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46" w:author="Victor Hong Gragera" w:date="2025-01-28T23:06:00Z"/>
        </w:rPr>
      </w:pPr>
      <w:ins w:id="47" w:author="Victor Hong Gragera" w:date="2025-01-28T23:06:00Z">
        <w:r>
          <w:t>Requisitos mínimos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48" w:author="Victor Hong Gragera" w:date="2025-01-28T23:06:00Z"/>
        </w:rPr>
      </w:pPr>
      <w:ins w:id="49" w:author="Victor Hong Gragera" w:date="2025-01-28T23:06:00Z">
        <w:r>
          <w:t>Scripts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50" w:author="Victor Hong Gragera" w:date="2025-01-28T23:06:00Z"/>
        </w:rPr>
      </w:pPr>
      <w:ins w:id="51" w:author="Victor Hong Gragera" w:date="2025-01-28T23:06:00Z">
        <w:r>
          <w:t>Ficheros o binarios a desplegar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52" w:author="Victor Hong Gragera" w:date="2025-01-28T23:06:00Z"/>
        </w:rPr>
      </w:pPr>
      <w:ins w:id="53" w:author="Victor Hong Gragera" w:date="2025-01-28T23:06:00Z">
        <w:r>
          <w:t>Ubicación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54" w:author="Victor Hong Gragera" w:date="2025-01-28T23:06:00Z"/>
        </w:rPr>
      </w:pPr>
      <w:ins w:id="55" w:author="Victor Hong Gragera" w:date="2025-01-28T23:06:00Z">
        <w:r>
          <w:t>Operativa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56" w:author="Victor Hong Gragera" w:date="2025-01-28T23:06:00Z"/>
        </w:rPr>
      </w:pPr>
      <w:ins w:id="57" w:author="Victor Hong Gragera" w:date="2025-01-28T23:06:00Z">
        <w:r>
          <w:t>Operaciones de base de datos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58" w:author="Victor Hong Gragera" w:date="2025-01-28T23:06:00Z"/>
        </w:rPr>
      </w:pPr>
      <w:ins w:id="59" w:author="Victor Hong Gragera" w:date="2025-01-28T23:06:00Z">
        <w:r>
          <w:t>Operaciones de despliegue</w:t>
        </w:r>
      </w:ins>
    </w:p>
    <w:p w:rsidR="003F2E9D" w:rsidRDefault="003F2E9D" w:rsidP="003F2E9D">
      <w:pPr>
        <w:numPr>
          <w:ilvl w:val="1"/>
          <w:numId w:val="16"/>
        </w:numPr>
        <w:spacing w:before="100" w:beforeAutospacing="1" w:after="100" w:afterAutospacing="1" w:line="240" w:lineRule="auto"/>
        <w:rPr>
          <w:ins w:id="60" w:author="Victor Hong Gragera" w:date="2025-01-28T23:06:00Z"/>
        </w:rPr>
      </w:pPr>
      <w:ins w:id="61" w:author="Victor Hong Gragera" w:date="2025-01-28T23:06:00Z">
        <w:r>
          <w:t>Condiciones y verificación de éxito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62" w:author="Victor Hong Gragera" w:date="2025-01-28T23:06:00Z"/>
        </w:rPr>
      </w:pPr>
      <w:ins w:id="63" w:author="Victor Hong Gragera" w:date="2025-01-28T23:06:00Z">
        <w:r>
          <w:t>Control de versiones</w:t>
        </w:r>
      </w:ins>
    </w:p>
    <w:p w:rsidR="003F2E9D" w:rsidRDefault="003F2E9D" w:rsidP="003F2E9D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64" w:author="Victor Hong Gragera" w:date="2025-01-28T23:06:00Z"/>
        </w:rPr>
      </w:pPr>
      <w:ins w:id="65" w:author="Victor Hong Gragera" w:date="2025-01-28T23:06:00Z">
        <w:r>
          <w:t>Observaciones</w:t>
        </w:r>
      </w:ins>
    </w:p>
    <w:p w:rsidR="003F2E9D" w:rsidRDefault="003F2E9D" w:rsidP="003F2E9D">
      <w:pPr>
        <w:spacing w:after="0"/>
        <w:rPr>
          <w:ins w:id="66" w:author="Victor Hong Gragera" w:date="2025-01-28T23:06:00Z"/>
        </w:rPr>
      </w:pPr>
      <w:ins w:id="67" w:author="Victor Hong Gragera" w:date="2025-01-28T23:06:00Z">
        <w:r>
          <w:pict>
            <v:rect id="_x0000_i1047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68" w:author="Victor Hong Gragera" w:date="2025-01-28T23:06:00Z"/>
        </w:rPr>
      </w:pPr>
      <w:ins w:id="69" w:author="Victor Hong Gragera" w:date="2025-01-28T23:06:00Z">
        <w:r>
          <w:t>1. Introducción</w:t>
        </w:r>
      </w:ins>
    </w:p>
    <w:p w:rsidR="003F2E9D" w:rsidRDefault="003F2E9D" w:rsidP="003F2E9D">
      <w:pPr>
        <w:pStyle w:val="NormalWeb"/>
        <w:rPr>
          <w:ins w:id="70" w:author="Victor Hong Gragera" w:date="2025-01-28T23:06:00Z"/>
        </w:rPr>
      </w:pPr>
      <w:ins w:id="71" w:author="Victor Hong Gragera" w:date="2025-01-28T23:06:00Z">
        <w:r>
          <w:t xml:space="preserve">Este documento describe el despliegue inicial de la aplicación Control de Parking Privado, una herramienta diseñada para gestionar el acceso y control de vehículos en un parking privado de camiones. La versión de lanzamiento incluye autenticación segura, </w:t>
        </w:r>
        <w:r>
          <w:lastRenderedPageBreak/>
          <w:t xml:space="preserve">control de roles y persistencia de datos con </w:t>
        </w:r>
        <w:proofErr w:type="spellStart"/>
        <w:r>
          <w:t>SQLite</w:t>
        </w:r>
        <w:proofErr w:type="spellEnd"/>
        <w:r>
          <w:t>. Además, permite exportar datos del historial a PDF y realizar un seguimiento detallado de entradas y salidas de vehículos.</w:t>
        </w:r>
      </w:ins>
    </w:p>
    <w:p w:rsidR="003F2E9D" w:rsidRDefault="003F2E9D" w:rsidP="003F2E9D">
      <w:pPr>
        <w:rPr>
          <w:ins w:id="72" w:author="Victor Hong Gragera" w:date="2025-01-28T23:06:00Z"/>
        </w:rPr>
      </w:pPr>
      <w:ins w:id="73" w:author="Victor Hong Gragera" w:date="2025-01-28T23:06:00Z">
        <w:r>
          <w:pict>
            <v:rect id="_x0000_i1048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74" w:author="Victor Hong Gragera" w:date="2025-01-28T23:06:00Z"/>
        </w:rPr>
      </w:pPr>
      <w:ins w:id="75" w:author="Victor Hong Gragera" w:date="2025-01-28T23:06:00Z">
        <w:r>
          <w:t>2. Detalle de las mejoras</w:t>
        </w:r>
      </w:ins>
    </w:p>
    <w:p w:rsidR="003F2E9D" w:rsidRDefault="003F2E9D" w:rsidP="003F2E9D">
      <w:pPr>
        <w:pStyle w:val="Ttulo3"/>
        <w:rPr>
          <w:ins w:id="76" w:author="Victor Hong Gragera" w:date="2025-01-28T23:06:00Z"/>
        </w:rPr>
      </w:pPr>
      <w:ins w:id="77" w:author="Victor Hong Gragera" w:date="2025-01-28T23:06:00Z">
        <w:r>
          <w:t>2.1. Mejoras técnicas</w:t>
        </w:r>
      </w:ins>
    </w:p>
    <w:p w:rsidR="003F2E9D" w:rsidRDefault="003F2E9D" w:rsidP="003F2E9D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78" w:author="Victor Hong Gragera" w:date="2025-01-28T23:06:00Z"/>
        </w:rPr>
      </w:pPr>
      <w:ins w:id="79" w:author="Victor Hong Gragera" w:date="2025-01-28T23:06:00Z">
        <w:r>
          <w:t xml:space="preserve">Uso de Spring </w:t>
        </w:r>
        <w:proofErr w:type="spellStart"/>
        <w:r>
          <w:t>Boot</w:t>
        </w:r>
        <w:proofErr w:type="spellEnd"/>
        <w:r>
          <w:t xml:space="preserve"> para un </w:t>
        </w:r>
        <w:proofErr w:type="spellStart"/>
        <w:r>
          <w:t>backend</w:t>
        </w:r>
        <w:proofErr w:type="spellEnd"/>
        <w:r>
          <w:t xml:space="preserve"> escalable y seguro.</w:t>
        </w:r>
      </w:ins>
    </w:p>
    <w:p w:rsidR="003F2E9D" w:rsidRDefault="003F2E9D" w:rsidP="003F2E9D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80" w:author="Victor Hong Gragera" w:date="2025-01-28T23:06:00Z"/>
        </w:rPr>
      </w:pPr>
      <w:ins w:id="81" w:author="Victor Hong Gragera" w:date="2025-01-28T23:06:00Z">
        <w:r>
          <w:t>Autenticación y autorización con Spring Security.</w:t>
        </w:r>
      </w:ins>
    </w:p>
    <w:p w:rsidR="003F2E9D" w:rsidRDefault="003F2E9D" w:rsidP="003F2E9D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82" w:author="Victor Hong Gragera" w:date="2025-01-28T23:06:00Z"/>
        </w:rPr>
      </w:pPr>
      <w:ins w:id="83" w:author="Victor Hong Gragera" w:date="2025-01-28T23:06:00Z">
        <w:r>
          <w:t xml:space="preserve">Encriptación de contraseñas con </w:t>
        </w:r>
        <w:proofErr w:type="spellStart"/>
        <w:r>
          <w:t>BCrypt</w:t>
        </w:r>
        <w:proofErr w:type="spellEnd"/>
        <w:r>
          <w:t>.</w:t>
        </w:r>
      </w:ins>
    </w:p>
    <w:p w:rsidR="003F2E9D" w:rsidRDefault="003F2E9D" w:rsidP="003F2E9D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84" w:author="Victor Hong Gragera" w:date="2025-01-28T23:06:00Z"/>
        </w:rPr>
      </w:pPr>
      <w:ins w:id="85" w:author="Victor Hong Gragera" w:date="2025-01-28T23:06:00Z">
        <w:r>
          <w:t xml:space="preserve">Persistencia de datos mediante </w:t>
        </w:r>
        <w:proofErr w:type="spellStart"/>
        <w:r>
          <w:t>SQLite</w:t>
        </w:r>
        <w:proofErr w:type="spellEnd"/>
        <w:r>
          <w:t>.</w:t>
        </w:r>
      </w:ins>
    </w:p>
    <w:p w:rsidR="003F2E9D" w:rsidRDefault="003F2E9D" w:rsidP="003F2E9D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86" w:author="Victor Hong Gragera" w:date="2025-01-28T23:06:00Z"/>
        </w:rPr>
      </w:pPr>
      <w:ins w:id="87" w:author="Victor Hong Gragera" w:date="2025-01-28T23:06:00Z">
        <w:r>
          <w:t>Generación de PDF para reportes.</w:t>
        </w:r>
      </w:ins>
    </w:p>
    <w:p w:rsidR="003F2E9D" w:rsidRDefault="003F2E9D" w:rsidP="003F2E9D">
      <w:pPr>
        <w:pStyle w:val="Ttulo3"/>
        <w:rPr>
          <w:ins w:id="88" w:author="Victor Hong Gragera" w:date="2025-01-28T23:06:00Z"/>
        </w:rPr>
      </w:pPr>
      <w:ins w:id="89" w:author="Victor Hong Gragera" w:date="2025-01-28T23:06:00Z">
        <w:r>
          <w:t>2.2. Mejoras funcionales</w:t>
        </w:r>
      </w:ins>
    </w:p>
    <w:p w:rsidR="003F2E9D" w:rsidRDefault="003F2E9D" w:rsidP="003F2E9D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90" w:author="Victor Hong Gragera" w:date="2025-01-28T23:06:00Z"/>
        </w:rPr>
      </w:pPr>
      <w:ins w:id="91" w:author="Victor Hong Gragera" w:date="2025-01-28T23:06:00Z">
        <w:r>
          <w:t>Control automatizado de fecha y hora en registros de vehículos.</w:t>
        </w:r>
      </w:ins>
    </w:p>
    <w:p w:rsidR="003F2E9D" w:rsidRDefault="003F2E9D" w:rsidP="003F2E9D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92" w:author="Victor Hong Gragera" w:date="2025-01-28T23:06:00Z"/>
        </w:rPr>
      </w:pPr>
      <w:ins w:id="93" w:author="Victor Hong Gragera" w:date="2025-01-28T23:06:00Z">
        <w:r>
          <w:t>Exportación de datos del historial para auditoría y análisis.</w:t>
        </w:r>
      </w:ins>
    </w:p>
    <w:p w:rsidR="003F2E9D" w:rsidRDefault="003F2E9D" w:rsidP="003F2E9D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94" w:author="Victor Hong Gragera" w:date="2025-01-28T23:06:00Z"/>
        </w:rPr>
      </w:pPr>
      <w:ins w:id="95" w:author="Victor Hong Gragera" w:date="2025-01-28T23:06:00Z">
        <w:r>
          <w:t>Sistema intuitivo de gestión basado en roles (Administrador y Empleado).</w:t>
        </w:r>
      </w:ins>
    </w:p>
    <w:p w:rsidR="003F2E9D" w:rsidRDefault="003F2E9D" w:rsidP="003F2E9D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96" w:author="Victor Hong Gragera" w:date="2025-01-28T23:06:00Z"/>
        </w:rPr>
      </w:pPr>
      <w:ins w:id="97" w:author="Victor Hong Gragera" w:date="2025-01-28T23:06:00Z">
        <w:r>
          <w:t>Implementación de un instalador para facilitar el despliegue.</w:t>
        </w:r>
      </w:ins>
    </w:p>
    <w:p w:rsidR="003F2E9D" w:rsidRDefault="003F2E9D" w:rsidP="003F2E9D">
      <w:pPr>
        <w:spacing w:after="0"/>
        <w:rPr>
          <w:ins w:id="98" w:author="Victor Hong Gragera" w:date="2025-01-28T23:06:00Z"/>
        </w:rPr>
      </w:pPr>
      <w:ins w:id="99" w:author="Victor Hong Gragera" w:date="2025-01-28T23:06:00Z">
        <w:r>
          <w:pict>
            <v:rect id="_x0000_i1049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100" w:author="Victor Hong Gragera" w:date="2025-01-28T23:06:00Z"/>
        </w:rPr>
      </w:pPr>
      <w:ins w:id="101" w:author="Victor Hong Gragera" w:date="2025-01-28T23:06:00Z">
        <w:r>
          <w:t>3. Servidor de aplicaciones</w:t>
        </w:r>
      </w:ins>
    </w:p>
    <w:p w:rsidR="003F2E9D" w:rsidRDefault="003F2E9D" w:rsidP="003F2E9D">
      <w:pPr>
        <w:pStyle w:val="Ttulo3"/>
        <w:rPr>
          <w:ins w:id="102" w:author="Victor Hong Gragera" w:date="2025-01-28T23:06:00Z"/>
        </w:rPr>
      </w:pPr>
      <w:ins w:id="103" w:author="Victor Hong Gragera" w:date="2025-01-28T23:06:00Z">
        <w:r>
          <w:t>3.1. Identificador del servidor</w:t>
        </w:r>
      </w:ins>
    </w:p>
    <w:p w:rsidR="003F2E9D" w:rsidRDefault="003F2E9D" w:rsidP="003F2E9D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104" w:author="Victor Hong Gragera" w:date="2025-01-28T23:06:00Z"/>
        </w:rPr>
      </w:pPr>
      <w:ins w:id="105" w:author="Victor Hong Gragera" w:date="2025-01-28T23:06:00Z">
        <w:r>
          <w:rPr>
            <w:rStyle w:val="Textoennegrita"/>
          </w:rPr>
          <w:t>Tipo:</w:t>
        </w:r>
        <w:r>
          <w:t xml:space="preserve"> Local</w:t>
        </w:r>
      </w:ins>
    </w:p>
    <w:p w:rsidR="003F2E9D" w:rsidRDefault="003F2E9D" w:rsidP="003F2E9D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106" w:author="Victor Hong Gragera" w:date="2025-01-28T23:06:00Z"/>
        </w:rPr>
      </w:pPr>
      <w:ins w:id="107" w:author="Victor Hong Gragera" w:date="2025-01-28T23:06:00Z">
        <w:r>
          <w:rPr>
            <w:rStyle w:val="Textoennegrita"/>
          </w:rPr>
          <w:t>URL:</w:t>
        </w:r>
        <w:r>
          <w:t xml:space="preserve"> </w:t>
        </w:r>
        <w:r>
          <w:fldChar w:fldCharType="begin"/>
        </w:r>
        <w:r>
          <w:instrText xml:space="preserve"> HYPERLINK "http://localhost:8080" \t "_new" </w:instrText>
        </w:r>
        <w:r>
          <w:fldChar w:fldCharType="separate"/>
        </w:r>
        <w:r>
          <w:rPr>
            <w:rStyle w:val="Hipervnculo"/>
          </w:rPr>
          <w:t>http://localhost:8080</w:t>
        </w:r>
        <w:r>
          <w:fldChar w:fldCharType="end"/>
        </w:r>
      </w:ins>
    </w:p>
    <w:p w:rsidR="003F2E9D" w:rsidRDefault="003F2E9D" w:rsidP="003F2E9D">
      <w:pPr>
        <w:pStyle w:val="Ttulo3"/>
        <w:rPr>
          <w:ins w:id="108" w:author="Victor Hong Gragera" w:date="2025-01-28T23:06:00Z"/>
        </w:rPr>
      </w:pPr>
      <w:ins w:id="109" w:author="Victor Hong Gragera" w:date="2025-01-28T23:06:00Z">
        <w:r>
          <w:t>3.2. Requisitos mínimos</w:t>
        </w:r>
      </w:ins>
    </w:p>
    <w:p w:rsidR="003F2E9D" w:rsidRDefault="003F2E9D" w:rsidP="003F2E9D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110" w:author="Victor Hong Gragera" w:date="2025-01-28T23:06:00Z"/>
        </w:rPr>
      </w:pPr>
      <w:ins w:id="111" w:author="Victor Hong Gragera" w:date="2025-01-28T23:06:00Z">
        <w:r>
          <w:rPr>
            <w:rStyle w:val="Textoennegrita"/>
          </w:rPr>
          <w:t>JDK:</w:t>
        </w:r>
        <w:r>
          <w:t xml:space="preserve"> Versión 17 o superior.</w:t>
        </w:r>
      </w:ins>
    </w:p>
    <w:p w:rsidR="003F2E9D" w:rsidRDefault="003F2E9D" w:rsidP="003F2E9D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112" w:author="Victor Hong Gragera" w:date="2025-01-28T23:06:00Z"/>
        </w:rPr>
      </w:pPr>
      <w:proofErr w:type="spellStart"/>
      <w:ins w:id="113" w:author="Victor Hong Gragera" w:date="2025-01-28T23:06:00Z">
        <w:r>
          <w:rPr>
            <w:rStyle w:val="Textoennegrita"/>
          </w:rPr>
          <w:t>Maven</w:t>
        </w:r>
        <w:proofErr w:type="spellEnd"/>
        <w:r>
          <w:rPr>
            <w:rStyle w:val="Textoennegrita"/>
          </w:rPr>
          <w:t>:</w:t>
        </w:r>
        <w:r>
          <w:t xml:space="preserve"> Para la gestión de dependencias y compilación.</w:t>
        </w:r>
      </w:ins>
    </w:p>
    <w:p w:rsidR="003F2E9D" w:rsidRDefault="003F2E9D" w:rsidP="003F2E9D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114" w:author="Victor Hong Gragera" w:date="2025-01-28T23:06:00Z"/>
        </w:rPr>
      </w:pPr>
      <w:ins w:id="115" w:author="Victor Hong Gragera" w:date="2025-01-28T23:06:00Z">
        <w:r>
          <w:rPr>
            <w:rStyle w:val="Textoennegrita"/>
          </w:rPr>
          <w:t>Navegador web:</w:t>
        </w:r>
        <w:r>
          <w:t xml:space="preserve"> Compatible con Chrome, Firefox o </w:t>
        </w:r>
        <w:proofErr w:type="spellStart"/>
        <w:r>
          <w:t>Edge</w:t>
        </w:r>
        <w:proofErr w:type="spellEnd"/>
        <w:r>
          <w:t>.</w:t>
        </w:r>
      </w:ins>
    </w:p>
    <w:p w:rsidR="003F2E9D" w:rsidRDefault="003F2E9D" w:rsidP="003F2E9D">
      <w:pPr>
        <w:pStyle w:val="Ttulo3"/>
        <w:rPr>
          <w:ins w:id="116" w:author="Victor Hong Gragera" w:date="2025-01-28T23:06:00Z"/>
        </w:rPr>
      </w:pPr>
      <w:ins w:id="117" w:author="Victor Hong Gragera" w:date="2025-01-28T23:06:00Z">
        <w:r>
          <w:t>3.3. Configuración recomendada</w:t>
        </w:r>
      </w:ins>
    </w:p>
    <w:p w:rsidR="003F2E9D" w:rsidRDefault="003F2E9D" w:rsidP="003F2E9D">
      <w:pPr>
        <w:numPr>
          <w:ilvl w:val="0"/>
          <w:numId w:val="21"/>
        </w:numPr>
        <w:spacing w:before="100" w:beforeAutospacing="1" w:after="100" w:afterAutospacing="1" w:line="240" w:lineRule="auto"/>
        <w:rPr>
          <w:ins w:id="118" w:author="Victor Hong Gragera" w:date="2025-01-28T23:06:00Z"/>
        </w:rPr>
      </w:pPr>
      <w:ins w:id="119" w:author="Victor Hong Gragera" w:date="2025-01-28T23:06:00Z">
        <w:r>
          <w:rPr>
            <w:rStyle w:val="Textoennegrita"/>
          </w:rPr>
          <w:t>Memoria mínima:</w:t>
        </w:r>
        <w:r>
          <w:t xml:space="preserve"> 512 MB.</w:t>
        </w:r>
      </w:ins>
    </w:p>
    <w:p w:rsidR="003F2E9D" w:rsidRDefault="003F2E9D" w:rsidP="003F2E9D">
      <w:pPr>
        <w:numPr>
          <w:ilvl w:val="0"/>
          <w:numId w:val="21"/>
        </w:numPr>
        <w:spacing w:before="100" w:beforeAutospacing="1" w:after="100" w:afterAutospacing="1" w:line="240" w:lineRule="auto"/>
        <w:rPr>
          <w:ins w:id="120" w:author="Victor Hong Gragera" w:date="2025-01-28T23:06:00Z"/>
        </w:rPr>
      </w:pPr>
      <w:ins w:id="121" w:author="Victor Hong Gragera" w:date="2025-01-28T23:06:00Z">
        <w:r>
          <w:rPr>
            <w:rStyle w:val="Textoennegrita"/>
          </w:rPr>
          <w:t>Tiempo de espera (</w:t>
        </w:r>
        <w:proofErr w:type="spellStart"/>
        <w:r>
          <w:rPr>
            <w:rStyle w:val="Textoennegrita"/>
          </w:rPr>
          <w:t>timeout</w:t>
        </w:r>
        <w:proofErr w:type="spellEnd"/>
        <w:r>
          <w:rPr>
            <w:rStyle w:val="Textoennegrita"/>
          </w:rPr>
          <w:t>):</w:t>
        </w:r>
        <w:r>
          <w:t xml:space="preserve"> 30 segundos.</w:t>
        </w:r>
      </w:ins>
    </w:p>
    <w:p w:rsidR="003F2E9D" w:rsidRDefault="003F2E9D" w:rsidP="003F2E9D">
      <w:pPr>
        <w:spacing w:after="0"/>
        <w:rPr>
          <w:ins w:id="122" w:author="Victor Hong Gragera" w:date="2025-01-28T23:06:00Z"/>
        </w:rPr>
      </w:pPr>
      <w:ins w:id="123" w:author="Victor Hong Gragera" w:date="2025-01-28T23:06:00Z">
        <w:r>
          <w:pict>
            <v:rect id="_x0000_i1050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124" w:author="Victor Hong Gragera" w:date="2025-01-28T23:06:00Z"/>
        </w:rPr>
      </w:pPr>
      <w:ins w:id="125" w:author="Victor Hong Gragera" w:date="2025-01-28T23:06:00Z">
        <w:r>
          <w:t>4. Servidor de base de datos</w:t>
        </w:r>
      </w:ins>
    </w:p>
    <w:p w:rsidR="003F2E9D" w:rsidRDefault="003F2E9D" w:rsidP="003F2E9D">
      <w:pPr>
        <w:pStyle w:val="Ttulo3"/>
        <w:rPr>
          <w:ins w:id="126" w:author="Victor Hong Gragera" w:date="2025-01-28T23:06:00Z"/>
        </w:rPr>
      </w:pPr>
      <w:ins w:id="127" w:author="Victor Hong Gragera" w:date="2025-01-28T23:06:00Z">
        <w:r>
          <w:t>4.1. Identificación del servidor</w:t>
        </w:r>
      </w:ins>
    </w:p>
    <w:p w:rsidR="003F2E9D" w:rsidRDefault="003F2E9D" w:rsidP="003F2E9D">
      <w:pPr>
        <w:numPr>
          <w:ilvl w:val="0"/>
          <w:numId w:val="22"/>
        </w:numPr>
        <w:spacing w:before="100" w:beforeAutospacing="1" w:after="100" w:afterAutospacing="1" w:line="240" w:lineRule="auto"/>
        <w:rPr>
          <w:ins w:id="128" w:author="Victor Hong Gragera" w:date="2025-01-28T23:06:00Z"/>
        </w:rPr>
      </w:pPr>
      <w:ins w:id="129" w:author="Victor Hong Gragera" w:date="2025-01-28T23:06:00Z">
        <w:r>
          <w:rPr>
            <w:rStyle w:val="Textoennegrita"/>
          </w:rPr>
          <w:lastRenderedPageBreak/>
          <w:t>Tipo:</w:t>
        </w:r>
        <w:r>
          <w:t xml:space="preserve"> Base de datos embebida </w:t>
        </w:r>
        <w:proofErr w:type="spellStart"/>
        <w:r>
          <w:t>SQLite</w:t>
        </w:r>
        <w:proofErr w:type="spellEnd"/>
        <w:r>
          <w:t>.</w:t>
        </w:r>
      </w:ins>
    </w:p>
    <w:p w:rsidR="003F2E9D" w:rsidRDefault="003F2E9D" w:rsidP="003F2E9D">
      <w:pPr>
        <w:numPr>
          <w:ilvl w:val="0"/>
          <w:numId w:val="22"/>
        </w:numPr>
        <w:spacing w:before="100" w:beforeAutospacing="1" w:after="100" w:afterAutospacing="1" w:line="240" w:lineRule="auto"/>
        <w:rPr>
          <w:ins w:id="130" w:author="Victor Hong Gragera" w:date="2025-01-28T23:06:00Z"/>
        </w:rPr>
      </w:pPr>
      <w:ins w:id="131" w:author="Victor Hong Gragera" w:date="2025-01-28T23:06:00Z">
        <w:r>
          <w:rPr>
            <w:rStyle w:val="Textoennegrita"/>
          </w:rPr>
          <w:t>Ubicación:</w:t>
        </w:r>
        <w:r>
          <w:t xml:space="preserve"> Incluida en el directorio principal del proyecto.</w:t>
        </w:r>
      </w:ins>
    </w:p>
    <w:p w:rsidR="003F2E9D" w:rsidRDefault="003F2E9D" w:rsidP="003F2E9D">
      <w:pPr>
        <w:pStyle w:val="Ttulo3"/>
        <w:rPr>
          <w:ins w:id="132" w:author="Victor Hong Gragera" w:date="2025-01-28T23:06:00Z"/>
        </w:rPr>
      </w:pPr>
      <w:ins w:id="133" w:author="Victor Hong Gragera" w:date="2025-01-28T23:06:00Z">
        <w:r>
          <w:t>4.2. Requisitos mínimos</w:t>
        </w:r>
      </w:ins>
    </w:p>
    <w:p w:rsidR="003F2E9D" w:rsidRDefault="003F2E9D" w:rsidP="003F2E9D">
      <w:pPr>
        <w:numPr>
          <w:ilvl w:val="0"/>
          <w:numId w:val="23"/>
        </w:numPr>
        <w:spacing w:before="100" w:beforeAutospacing="1" w:after="100" w:afterAutospacing="1" w:line="240" w:lineRule="auto"/>
        <w:rPr>
          <w:ins w:id="134" w:author="Victor Hong Gragera" w:date="2025-01-28T23:06:00Z"/>
        </w:rPr>
      </w:pPr>
      <w:proofErr w:type="spellStart"/>
      <w:ins w:id="135" w:author="Victor Hong Gragera" w:date="2025-01-28T23:06:00Z">
        <w:r>
          <w:rPr>
            <w:rStyle w:val="Textoennegrita"/>
          </w:rPr>
          <w:t>SQLite</w:t>
        </w:r>
        <w:proofErr w:type="spellEnd"/>
        <w:r>
          <w:rPr>
            <w:rStyle w:val="Textoennegrita"/>
          </w:rPr>
          <w:t>:</w:t>
        </w:r>
        <w:r>
          <w:t xml:space="preserve"> 3.0 o superior.</w:t>
        </w:r>
      </w:ins>
    </w:p>
    <w:p w:rsidR="003F2E9D" w:rsidRDefault="003F2E9D" w:rsidP="003F2E9D">
      <w:pPr>
        <w:pStyle w:val="Ttulo3"/>
        <w:rPr>
          <w:ins w:id="136" w:author="Victor Hong Gragera" w:date="2025-01-28T23:06:00Z"/>
        </w:rPr>
      </w:pPr>
      <w:ins w:id="137" w:author="Victor Hong Gragera" w:date="2025-01-28T23:06:00Z">
        <w:r>
          <w:t>4.3. Scripts</w:t>
        </w:r>
      </w:ins>
    </w:p>
    <w:p w:rsidR="003F2E9D" w:rsidRDefault="003F2E9D" w:rsidP="003F2E9D">
      <w:pPr>
        <w:numPr>
          <w:ilvl w:val="0"/>
          <w:numId w:val="24"/>
        </w:numPr>
        <w:spacing w:before="100" w:beforeAutospacing="1" w:after="100" w:afterAutospacing="1" w:line="240" w:lineRule="auto"/>
        <w:rPr>
          <w:ins w:id="138" w:author="Victor Hong Gragera" w:date="2025-01-28T23:06:00Z"/>
        </w:rPr>
      </w:pPr>
      <w:ins w:id="139" w:author="Victor Hong Gragera" w:date="2025-01-28T23:06:00Z">
        <w:r>
          <w:t>La base de datos se inicializa automáticamente al arrancar la aplicación.</w:t>
        </w:r>
      </w:ins>
    </w:p>
    <w:p w:rsidR="003F2E9D" w:rsidRDefault="003F2E9D" w:rsidP="003F2E9D">
      <w:pPr>
        <w:spacing w:after="0"/>
        <w:rPr>
          <w:ins w:id="140" w:author="Victor Hong Gragera" w:date="2025-01-28T23:06:00Z"/>
        </w:rPr>
      </w:pPr>
      <w:ins w:id="141" w:author="Victor Hong Gragera" w:date="2025-01-28T23:06:00Z">
        <w:r>
          <w:pict>
            <v:rect id="_x0000_i1051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142" w:author="Victor Hong Gragera" w:date="2025-01-28T23:06:00Z"/>
        </w:rPr>
      </w:pPr>
      <w:ins w:id="143" w:author="Victor Hong Gragera" w:date="2025-01-28T23:06:00Z">
        <w:r>
          <w:t>5. Ficheros o binarios a desplegar</w:t>
        </w:r>
      </w:ins>
    </w:p>
    <w:p w:rsidR="003F2E9D" w:rsidRDefault="003F2E9D" w:rsidP="003F2E9D">
      <w:pPr>
        <w:pStyle w:val="Ttulo3"/>
        <w:rPr>
          <w:ins w:id="144" w:author="Victor Hong Gragera" w:date="2025-01-28T23:06:00Z"/>
        </w:rPr>
      </w:pPr>
      <w:ins w:id="145" w:author="Victor Hong Gragera" w:date="2025-01-28T23:06:00Z">
        <w:r>
          <w:t>5.1. Ubicación</w:t>
        </w:r>
      </w:ins>
    </w:p>
    <w:p w:rsidR="003F2E9D" w:rsidRDefault="003F2E9D" w:rsidP="003F2E9D">
      <w:pPr>
        <w:numPr>
          <w:ilvl w:val="0"/>
          <w:numId w:val="25"/>
        </w:numPr>
        <w:spacing w:before="100" w:beforeAutospacing="1" w:after="100" w:afterAutospacing="1" w:line="240" w:lineRule="auto"/>
        <w:rPr>
          <w:ins w:id="146" w:author="Victor Hong Gragera" w:date="2025-01-28T23:06:00Z"/>
        </w:rPr>
      </w:pPr>
      <w:ins w:id="147" w:author="Victor Hong Gragera" w:date="2025-01-28T23:06:00Z">
        <w:r>
          <w:rPr>
            <w:rStyle w:val="Textoennegrita"/>
          </w:rPr>
          <w:t>Archivo ejecutable:</w:t>
        </w:r>
        <w:r>
          <w:t xml:space="preserve"> </w:t>
        </w:r>
        <w:r>
          <w:rPr>
            <w:rStyle w:val="CdigoHTML"/>
            <w:rFonts w:eastAsiaTheme="minorHAnsi"/>
          </w:rPr>
          <w:t>control-parking.exe</w:t>
        </w:r>
        <w:r>
          <w:t xml:space="preserve"> para sistemas Windows.</w:t>
        </w:r>
      </w:ins>
    </w:p>
    <w:p w:rsidR="003F2E9D" w:rsidRDefault="003F2E9D" w:rsidP="003F2E9D">
      <w:pPr>
        <w:numPr>
          <w:ilvl w:val="0"/>
          <w:numId w:val="25"/>
        </w:numPr>
        <w:spacing w:before="100" w:beforeAutospacing="1" w:after="100" w:afterAutospacing="1" w:line="240" w:lineRule="auto"/>
        <w:rPr>
          <w:ins w:id="148" w:author="Victor Hong Gragera" w:date="2025-01-28T23:06:00Z"/>
        </w:rPr>
      </w:pPr>
      <w:ins w:id="149" w:author="Victor Hong Gragera" w:date="2025-01-28T23:06:00Z">
        <w:r>
          <w:rPr>
            <w:rStyle w:val="Textoennegrita"/>
          </w:rPr>
          <w:t>Archivo JAR:</w:t>
        </w:r>
        <w:r>
          <w:t xml:space="preserve"> </w:t>
        </w:r>
        <w:r>
          <w:rPr>
            <w:rStyle w:val="CdigoHTML"/>
            <w:rFonts w:eastAsiaTheme="minorHAnsi"/>
          </w:rPr>
          <w:t>parking-control-app.jar</w:t>
        </w:r>
        <w:r>
          <w:t xml:space="preserve"> en el directorio de distribución.</w:t>
        </w:r>
      </w:ins>
    </w:p>
    <w:p w:rsidR="003F2E9D" w:rsidRDefault="003F2E9D" w:rsidP="003F2E9D">
      <w:pPr>
        <w:spacing w:after="0"/>
        <w:rPr>
          <w:ins w:id="150" w:author="Victor Hong Gragera" w:date="2025-01-28T23:06:00Z"/>
        </w:rPr>
      </w:pPr>
      <w:ins w:id="151" w:author="Victor Hong Gragera" w:date="2025-01-28T23:06:00Z">
        <w:r>
          <w:pict>
            <v:rect id="_x0000_i1052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152" w:author="Victor Hong Gragera" w:date="2025-01-28T23:06:00Z"/>
        </w:rPr>
      </w:pPr>
      <w:ins w:id="153" w:author="Victor Hong Gragera" w:date="2025-01-28T23:06:00Z">
        <w:r>
          <w:t>6. Operativa</w:t>
        </w:r>
      </w:ins>
    </w:p>
    <w:p w:rsidR="003F2E9D" w:rsidRDefault="003F2E9D" w:rsidP="003F2E9D">
      <w:pPr>
        <w:pStyle w:val="Ttulo3"/>
        <w:rPr>
          <w:ins w:id="154" w:author="Victor Hong Gragera" w:date="2025-01-28T23:06:00Z"/>
        </w:rPr>
      </w:pPr>
      <w:ins w:id="155" w:author="Victor Hong Gragera" w:date="2025-01-28T23:06:00Z">
        <w:r>
          <w:t>6.1. Operaciones de base de datos</w:t>
        </w:r>
      </w:ins>
    </w:p>
    <w:p w:rsidR="003F2E9D" w:rsidRDefault="003F2E9D" w:rsidP="003F2E9D">
      <w:pPr>
        <w:numPr>
          <w:ilvl w:val="0"/>
          <w:numId w:val="26"/>
        </w:numPr>
        <w:spacing w:before="100" w:beforeAutospacing="1" w:after="100" w:afterAutospacing="1" w:line="240" w:lineRule="auto"/>
        <w:rPr>
          <w:ins w:id="156" w:author="Victor Hong Gragera" w:date="2025-01-28T23:06:00Z"/>
        </w:rPr>
      </w:pPr>
      <w:ins w:id="157" w:author="Victor Hong Gragera" w:date="2025-01-28T23:06:00Z">
        <w:r>
          <w:t xml:space="preserve">La base de datos </w:t>
        </w:r>
        <w:proofErr w:type="spellStart"/>
        <w:r>
          <w:t>SQLite</w:t>
        </w:r>
        <w:proofErr w:type="spellEnd"/>
        <w:r>
          <w:t xml:space="preserve"> se configura automáticamente al ejecutar la aplicación.</w:t>
        </w:r>
      </w:ins>
    </w:p>
    <w:p w:rsidR="003F2E9D" w:rsidRDefault="003F2E9D" w:rsidP="003F2E9D">
      <w:pPr>
        <w:numPr>
          <w:ilvl w:val="0"/>
          <w:numId w:val="26"/>
        </w:numPr>
        <w:spacing w:before="100" w:beforeAutospacing="1" w:after="100" w:afterAutospacing="1" w:line="240" w:lineRule="auto"/>
        <w:rPr>
          <w:ins w:id="158" w:author="Victor Hong Gragera" w:date="2025-01-28T23:06:00Z"/>
        </w:rPr>
      </w:pPr>
      <w:ins w:id="159" w:author="Victor Hong Gragera" w:date="2025-01-28T23:06:00Z">
        <w:r>
          <w:t>No se requiere configuración adicional por parte del administrador.</w:t>
        </w:r>
      </w:ins>
    </w:p>
    <w:p w:rsidR="003F2E9D" w:rsidRDefault="003F2E9D" w:rsidP="003F2E9D">
      <w:pPr>
        <w:pStyle w:val="Ttulo3"/>
        <w:rPr>
          <w:ins w:id="160" w:author="Victor Hong Gragera" w:date="2025-01-28T23:06:00Z"/>
        </w:rPr>
      </w:pPr>
      <w:ins w:id="161" w:author="Victor Hong Gragera" w:date="2025-01-28T23:06:00Z">
        <w:r>
          <w:t>6.2. Operaciones de despliegue</w:t>
        </w:r>
      </w:ins>
    </w:p>
    <w:p w:rsidR="003F2E9D" w:rsidRDefault="003F2E9D" w:rsidP="003F2E9D">
      <w:pPr>
        <w:numPr>
          <w:ilvl w:val="0"/>
          <w:numId w:val="27"/>
        </w:numPr>
        <w:spacing w:before="100" w:beforeAutospacing="1" w:after="100" w:afterAutospacing="1" w:line="240" w:lineRule="auto"/>
        <w:rPr>
          <w:ins w:id="162" w:author="Victor Hong Gragera" w:date="2025-01-28T23:06:00Z"/>
        </w:rPr>
      </w:pPr>
      <w:ins w:id="163" w:author="Victor Hong Gragera" w:date="2025-01-28T23:06:00Z">
        <w:r>
          <w:t>Descargue el instalador desde el repositorio oficial.</w:t>
        </w:r>
      </w:ins>
    </w:p>
    <w:p w:rsidR="003F2E9D" w:rsidRDefault="003F2E9D" w:rsidP="003F2E9D">
      <w:pPr>
        <w:numPr>
          <w:ilvl w:val="0"/>
          <w:numId w:val="27"/>
        </w:numPr>
        <w:spacing w:before="100" w:beforeAutospacing="1" w:after="100" w:afterAutospacing="1" w:line="240" w:lineRule="auto"/>
        <w:rPr>
          <w:ins w:id="164" w:author="Victor Hong Gragera" w:date="2025-01-28T23:06:00Z"/>
        </w:rPr>
      </w:pPr>
      <w:ins w:id="165" w:author="Victor Hong Gragera" w:date="2025-01-28T23:06:00Z">
        <w:r>
          <w:t xml:space="preserve">Ejecute el archivo </w:t>
        </w:r>
        <w:r>
          <w:rPr>
            <w:rStyle w:val="CdigoHTML"/>
            <w:rFonts w:eastAsiaTheme="minorHAnsi"/>
          </w:rPr>
          <w:t>control-parking.exe</w:t>
        </w:r>
        <w:r>
          <w:t xml:space="preserve"> para instalar la aplicación.</w:t>
        </w:r>
      </w:ins>
    </w:p>
    <w:p w:rsidR="003F2E9D" w:rsidRDefault="003F2E9D" w:rsidP="003F2E9D">
      <w:pPr>
        <w:numPr>
          <w:ilvl w:val="0"/>
          <w:numId w:val="27"/>
        </w:numPr>
        <w:spacing w:before="100" w:beforeAutospacing="1" w:after="100" w:afterAutospacing="1" w:line="240" w:lineRule="auto"/>
        <w:rPr>
          <w:ins w:id="166" w:author="Victor Hong Gragera" w:date="2025-01-28T23:06:00Z"/>
        </w:rPr>
      </w:pPr>
      <w:ins w:id="167" w:author="Victor Hong Gragera" w:date="2025-01-28T23:06:00Z">
        <w:r>
          <w:t xml:space="preserve">Acceda al sistema a través de </w:t>
        </w:r>
        <w:r>
          <w:fldChar w:fldCharType="begin"/>
        </w:r>
        <w:r>
          <w:instrText xml:space="preserve"> HYPERLINK "http://localhost:8080" \t "_new" </w:instrText>
        </w:r>
        <w:r>
          <w:fldChar w:fldCharType="separate"/>
        </w:r>
        <w:r>
          <w:rPr>
            <w:rStyle w:val="Hipervnculo"/>
          </w:rPr>
          <w:t>http://localhost:8080</w:t>
        </w:r>
        <w:r>
          <w:fldChar w:fldCharType="end"/>
        </w:r>
        <w:r>
          <w:t>.</w:t>
        </w:r>
      </w:ins>
    </w:p>
    <w:p w:rsidR="003F2E9D" w:rsidRDefault="003F2E9D" w:rsidP="003F2E9D">
      <w:pPr>
        <w:pStyle w:val="Ttulo3"/>
        <w:rPr>
          <w:ins w:id="168" w:author="Victor Hong Gragera" w:date="2025-01-28T23:06:00Z"/>
        </w:rPr>
      </w:pPr>
      <w:ins w:id="169" w:author="Victor Hong Gragera" w:date="2025-01-28T23:06:00Z">
        <w:r>
          <w:t>6.3. Condiciones y verificación de éxito</w:t>
        </w:r>
      </w:ins>
    </w:p>
    <w:p w:rsidR="003F2E9D" w:rsidRDefault="003F2E9D" w:rsidP="003F2E9D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70" w:author="Victor Hong Gragera" w:date="2025-01-28T23:06:00Z"/>
        </w:rPr>
      </w:pPr>
      <w:ins w:id="171" w:author="Victor Hong Gragera" w:date="2025-01-28T23:06:00Z">
        <w:r>
          <w:t>Acceso exitoso a la aplicación mediante un navegador web.</w:t>
        </w:r>
      </w:ins>
    </w:p>
    <w:p w:rsidR="003F2E9D" w:rsidRDefault="003F2E9D" w:rsidP="003F2E9D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72" w:author="Victor Hong Gragera" w:date="2025-01-28T23:06:00Z"/>
        </w:rPr>
      </w:pPr>
      <w:ins w:id="173" w:author="Victor Hong Gragera" w:date="2025-01-28T23:06:00Z">
        <w:r>
          <w:t xml:space="preserve">Validación de </w:t>
        </w:r>
        <w:proofErr w:type="spellStart"/>
        <w:r>
          <w:t>login</w:t>
        </w:r>
        <w:proofErr w:type="spellEnd"/>
        <w:r>
          <w:t xml:space="preserve"> con usuarios predefinidos.</w:t>
        </w:r>
      </w:ins>
    </w:p>
    <w:p w:rsidR="003F2E9D" w:rsidRDefault="003F2E9D" w:rsidP="003F2E9D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74" w:author="Victor Hong Gragera" w:date="2025-01-28T23:06:00Z"/>
        </w:rPr>
      </w:pPr>
      <w:ins w:id="175" w:author="Victor Hong Gragera" w:date="2025-01-28T23:06:00Z">
        <w:r>
          <w:t>Verificación de operaciones CRUD en usuarios, propietarios y vehículos.</w:t>
        </w:r>
      </w:ins>
    </w:p>
    <w:p w:rsidR="003F2E9D" w:rsidRDefault="003F2E9D" w:rsidP="003F2E9D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76" w:author="Victor Hong Gragera" w:date="2025-01-28T23:06:00Z"/>
        </w:rPr>
      </w:pPr>
      <w:ins w:id="177" w:author="Victor Hong Gragera" w:date="2025-01-28T23:06:00Z">
        <w:r>
          <w:t>Generación de PDF del historial.</w:t>
        </w:r>
      </w:ins>
    </w:p>
    <w:p w:rsidR="003F2E9D" w:rsidRDefault="003F2E9D" w:rsidP="003F2E9D">
      <w:pPr>
        <w:spacing w:after="0"/>
        <w:rPr>
          <w:ins w:id="178" w:author="Victor Hong Gragera" w:date="2025-01-28T23:06:00Z"/>
        </w:rPr>
      </w:pPr>
      <w:ins w:id="179" w:author="Victor Hong Gragera" w:date="2025-01-28T23:06:00Z">
        <w:r>
          <w:pict>
            <v:rect id="_x0000_i1053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180" w:author="Victor Hong Gragera" w:date="2025-01-28T23:06:00Z"/>
        </w:rPr>
      </w:pPr>
      <w:ins w:id="181" w:author="Victor Hong Gragera" w:date="2025-01-28T23:06:00Z">
        <w:r>
          <w:t>7. Control de versiones</w:t>
        </w:r>
      </w:ins>
    </w:p>
    <w:p w:rsidR="003F2E9D" w:rsidRDefault="003F2E9D" w:rsidP="003F2E9D">
      <w:pPr>
        <w:numPr>
          <w:ilvl w:val="0"/>
          <w:numId w:val="29"/>
        </w:numPr>
        <w:spacing w:before="100" w:beforeAutospacing="1" w:after="100" w:afterAutospacing="1" w:line="240" w:lineRule="auto"/>
        <w:rPr>
          <w:ins w:id="182" w:author="Victor Hong Gragera" w:date="2025-01-28T23:06:00Z"/>
        </w:rPr>
      </w:pPr>
      <w:ins w:id="183" w:author="Victor Hong Gragera" w:date="2025-01-28T23:06:00Z">
        <w:r>
          <w:rPr>
            <w:rStyle w:val="Textoennegrita"/>
          </w:rPr>
          <w:t>Repositorio GitHub:</w:t>
        </w:r>
        <w:r>
          <w:t xml:space="preserve"> </w:t>
        </w:r>
        <w:r>
          <w:fldChar w:fldCharType="begin"/>
        </w:r>
        <w:r>
          <w:instrText xml:space="preserve"> HYPERLINK "https://github.com/Honcito/control_vehiculos.git" \t "_new" </w:instrText>
        </w:r>
        <w:r>
          <w:fldChar w:fldCharType="separate"/>
        </w:r>
        <w:proofErr w:type="spellStart"/>
        <w:r>
          <w:rPr>
            <w:rStyle w:val="Hipervnculo"/>
          </w:rPr>
          <w:t>control_vehiculos</w:t>
        </w:r>
        <w:proofErr w:type="spellEnd"/>
        <w:r>
          <w:fldChar w:fldCharType="end"/>
        </w:r>
      </w:ins>
    </w:p>
    <w:p w:rsidR="003F2E9D" w:rsidRDefault="003F2E9D" w:rsidP="003F2E9D">
      <w:pPr>
        <w:spacing w:after="0"/>
        <w:rPr>
          <w:ins w:id="184" w:author="Victor Hong Gragera" w:date="2025-01-28T23:06:00Z"/>
        </w:rPr>
      </w:pPr>
      <w:ins w:id="185" w:author="Victor Hong Gragera" w:date="2025-01-28T23:06:00Z">
        <w:r>
          <w:lastRenderedPageBreak/>
          <w:pict>
            <v:rect id="_x0000_i1054" style="width:0;height:1.5pt" o:hralign="center" o:hrstd="t" o:hr="t" fillcolor="#a0a0a0" stroked="f"/>
          </w:pict>
        </w:r>
      </w:ins>
    </w:p>
    <w:p w:rsidR="003F2E9D" w:rsidRDefault="003F2E9D" w:rsidP="003F2E9D">
      <w:pPr>
        <w:pStyle w:val="Ttulo2"/>
        <w:rPr>
          <w:ins w:id="186" w:author="Victor Hong Gragera" w:date="2025-01-28T23:06:00Z"/>
        </w:rPr>
      </w:pPr>
      <w:ins w:id="187" w:author="Victor Hong Gragera" w:date="2025-01-28T23:06:00Z">
        <w:r>
          <w:t>8. Observaciones</w:t>
        </w:r>
      </w:ins>
    </w:p>
    <w:p w:rsidR="003F2E9D" w:rsidRDefault="003F2E9D" w:rsidP="003F2E9D">
      <w:pPr>
        <w:numPr>
          <w:ilvl w:val="0"/>
          <w:numId w:val="30"/>
        </w:numPr>
        <w:spacing w:before="100" w:beforeAutospacing="1" w:after="100" w:afterAutospacing="1" w:line="240" w:lineRule="auto"/>
        <w:rPr>
          <w:ins w:id="188" w:author="Victor Hong Gragera" w:date="2025-01-28T23:06:00Z"/>
        </w:rPr>
      </w:pPr>
      <w:ins w:id="189" w:author="Victor Hong Gragera" w:date="2025-01-28T23:06:00Z">
        <w:r>
          <w:t xml:space="preserve">Para realizar pruebas adicionales, puede encontrar una colección de </w:t>
        </w:r>
        <w:proofErr w:type="spellStart"/>
        <w:r>
          <w:t>endpoints</w:t>
        </w:r>
        <w:proofErr w:type="spellEnd"/>
        <w:r>
          <w:t xml:space="preserve"> en </w:t>
        </w:r>
        <w:proofErr w:type="spellStart"/>
        <w:r>
          <w:t>Postman</w:t>
        </w:r>
        <w:proofErr w:type="spellEnd"/>
        <w:r>
          <w:t xml:space="preserve"> en el siguiente enlace: </w:t>
        </w:r>
        <w:r>
          <w:fldChar w:fldCharType="begin"/>
        </w:r>
        <w:r>
          <w:instrText xml:space="preserve"> HYPERLINK "" </w:instrText>
        </w:r>
        <w:r>
          <w:fldChar w:fldCharType="separate"/>
        </w:r>
        <w:proofErr w:type="spellStart"/>
        <w:r>
          <w:rPr>
            <w:rStyle w:val="Hipervnculo"/>
          </w:rPr>
          <w:t>Postman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Collection</w:t>
        </w:r>
        <w:proofErr w:type="spellEnd"/>
        <w:r>
          <w:fldChar w:fldCharType="end"/>
        </w:r>
        <w:r>
          <w:t>.</w:t>
        </w:r>
      </w:ins>
    </w:p>
    <w:p w:rsidR="003F2E9D" w:rsidRDefault="003F2E9D" w:rsidP="003F2E9D">
      <w:pPr>
        <w:numPr>
          <w:ilvl w:val="0"/>
          <w:numId w:val="30"/>
        </w:numPr>
        <w:spacing w:before="100" w:beforeAutospacing="1" w:after="100" w:afterAutospacing="1" w:line="240" w:lineRule="auto"/>
        <w:rPr>
          <w:ins w:id="190" w:author="Victor Hong Gragera" w:date="2025-01-28T23:06:00Z"/>
        </w:rPr>
      </w:pPr>
      <w:ins w:id="191" w:author="Victor Hong Gragera" w:date="2025-01-28T23:06:00Z">
        <w:r>
          <w:t>Si encuentra errores o tiene sugerencias, por favor, cree un ticket en el repositorio oficial.</w:t>
        </w:r>
      </w:ins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0"/>
        <w:rPr>
          <w:del w:id="192" w:author="Victor Hong Gragera" w:date="2025-01-28T23:06:00Z"/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del w:id="193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es-ES"/>
          </w:rPr>
          <w:delText>Documento de Despliegue - Control de Parking Privado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rPr>
          <w:del w:id="194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195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Versión 1.0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</w:delText>
        </w:r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Fecha: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01/02/2025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rPr>
          <w:del w:id="196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197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Autor:</w:delText>
        </w:r>
        <w:r w:rsidR="006A3D45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[Víctor Hong Gragera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]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198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199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25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200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201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Historial de Revisiones</w:delText>
        </w:r>
      </w:del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366"/>
        <w:gridCol w:w="2275"/>
      </w:tblGrid>
      <w:tr w:rsidR="00492276" w:rsidRPr="00492276" w:rsidDel="003F2E9D" w:rsidTr="00492276">
        <w:trPr>
          <w:tblHeader/>
          <w:tblCellSpacing w:w="15" w:type="dxa"/>
          <w:del w:id="202" w:author="Victor Hong Gragera" w:date="2025-01-28T23:06:00Z"/>
        </w:trPr>
        <w:tc>
          <w:tcPr>
            <w:tcW w:w="0" w:type="auto"/>
            <w:vAlign w:val="center"/>
            <w:hideMark/>
          </w:tcPr>
          <w:p w:rsidR="00492276" w:rsidRPr="00492276" w:rsidDel="003F2E9D" w:rsidRDefault="00492276" w:rsidP="00492276">
            <w:pPr>
              <w:spacing w:after="0" w:line="240" w:lineRule="auto"/>
              <w:jc w:val="center"/>
              <w:rPr>
                <w:del w:id="203" w:author="Victor Hong Gragera" w:date="2025-01-28T23:06:00Z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bookmarkStart w:id="204" w:name="_GoBack"/>
            <w:bookmarkEnd w:id="204"/>
            <w:del w:id="205" w:author="Victor Hong Gragera" w:date="2025-01-28T23:06:00Z">
              <w:r w:rsidRPr="00492276" w:rsidDel="003F2E9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ES"/>
                </w:rPr>
                <w:delText>Fecha</w:delText>
              </w:r>
            </w:del>
          </w:p>
        </w:tc>
        <w:tc>
          <w:tcPr>
            <w:tcW w:w="0" w:type="auto"/>
            <w:vAlign w:val="center"/>
            <w:hideMark/>
          </w:tcPr>
          <w:p w:rsidR="00492276" w:rsidRPr="00492276" w:rsidDel="003F2E9D" w:rsidRDefault="00492276" w:rsidP="00492276">
            <w:pPr>
              <w:spacing w:after="0" w:line="240" w:lineRule="auto"/>
              <w:jc w:val="center"/>
              <w:rPr>
                <w:del w:id="206" w:author="Victor Hong Gragera" w:date="2025-01-28T23:06:00Z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del w:id="207" w:author="Victor Hong Gragera" w:date="2025-01-28T23:06:00Z">
              <w:r w:rsidRPr="00492276" w:rsidDel="003F2E9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ES"/>
                </w:rPr>
                <w:delText>Descripción</w:delText>
              </w:r>
            </w:del>
          </w:p>
        </w:tc>
        <w:tc>
          <w:tcPr>
            <w:tcW w:w="0" w:type="auto"/>
            <w:vAlign w:val="center"/>
            <w:hideMark/>
          </w:tcPr>
          <w:p w:rsidR="00492276" w:rsidRPr="00492276" w:rsidDel="003F2E9D" w:rsidRDefault="00492276" w:rsidP="00492276">
            <w:pPr>
              <w:spacing w:after="0" w:line="240" w:lineRule="auto"/>
              <w:jc w:val="center"/>
              <w:rPr>
                <w:del w:id="208" w:author="Victor Hong Gragera" w:date="2025-01-28T23:06:00Z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del w:id="209" w:author="Victor Hong Gragera" w:date="2025-01-28T23:06:00Z">
              <w:r w:rsidRPr="00492276" w:rsidDel="003F2E9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ES"/>
                </w:rPr>
                <w:delText>Autor</w:delText>
              </w:r>
            </w:del>
          </w:p>
        </w:tc>
      </w:tr>
      <w:tr w:rsidR="00492276" w:rsidRPr="00492276" w:rsidDel="003F2E9D" w:rsidTr="00492276">
        <w:trPr>
          <w:tblCellSpacing w:w="15" w:type="dxa"/>
          <w:del w:id="210" w:author="Victor Hong Gragera" w:date="2025-01-28T23:06:00Z"/>
        </w:trPr>
        <w:tc>
          <w:tcPr>
            <w:tcW w:w="0" w:type="auto"/>
            <w:vAlign w:val="center"/>
            <w:hideMark/>
          </w:tcPr>
          <w:p w:rsidR="00492276" w:rsidRPr="00492276" w:rsidDel="003F2E9D" w:rsidRDefault="00492276" w:rsidP="00492276">
            <w:pPr>
              <w:spacing w:after="0" w:line="240" w:lineRule="auto"/>
              <w:rPr>
                <w:del w:id="211" w:author="Victor Hong Gragera" w:date="2025-01-28T23:06:00Z"/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del w:id="212" w:author="Victor Hong Gragera" w:date="2025-01-28T23:06:00Z">
              <w:r w:rsidRPr="00492276" w:rsidDel="003F2E9D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"/>
                </w:rPr>
                <w:delText>01/02/2025</w:delText>
              </w:r>
            </w:del>
          </w:p>
        </w:tc>
        <w:tc>
          <w:tcPr>
            <w:tcW w:w="0" w:type="auto"/>
            <w:vAlign w:val="center"/>
            <w:hideMark/>
          </w:tcPr>
          <w:p w:rsidR="00492276" w:rsidRPr="00492276" w:rsidDel="003F2E9D" w:rsidRDefault="00492276" w:rsidP="00492276">
            <w:pPr>
              <w:spacing w:after="0" w:line="240" w:lineRule="auto"/>
              <w:rPr>
                <w:del w:id="213" w:author="Victor Hong Gragera" w:date="2025-01-28T23:06:00Z"/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del w:id="214" w:author="Victor Hong Gragera" w:date="2025-01-28T23:06:00Z">
              <w:r w:rsidRPr="00492276" w:rsidDel="003F2E9D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"/>
                </w:rPr>
                <w:delText>Inicialización</w:delText>
              </w:r>
            </w:del>
          </w:p>
        </w:tc>
        <w:tc>
          <w:tcPr>
            <w:tcW w:w="0" w:type="auto"/>
            <w:vAlign w:val="center"/>
            <w:hideMark/>
          </w:tcPr>
          <w:p w:rsidR="00492276" w:rsidRPr="00492276" w:rsidDel="003F2E9D" w:rsidRDefault="006A3D45" w:rsidP="006A3D45">
            <w:pPr>
              <w:spacing w:after="0" w:line="240" w:lineRule="auto"/>
              <w:rPr>
                <w:del w:id="215" w:author="Victor Hong Gragera" w:date="2025-01-28T23:06:00Z"/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del w:id="216" w:author="Victor Hong Gragera" w:date="2025-01-28T23:06:00Z">
              <w:r w:rsidDel="003F2E9D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"/>
                </w:rPr>
                <w:delText>[Víctor Hong Gragera</w:delText>
              </w:r>
              <w:r w:rsidR="00492276" w:rsidRPr="00492276" w:rsidDel="003F2E9D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"/>
                </w:rPr>
                <w:delText>]</w:delText>
              </w:r>
            </w:del>
          </w:p>
        </w:tc>
      </w:tr>
    </w:tbl>
    <w:p w:rsidR="00492276" w:rsidRPr="00492276" w:rsidDel="003F2E9D" w:rsidRDefault="003F2E9D" w:rsidP="00492276">
      <w:pPr>
        <w:spacing w:after="0" w:line="240" w:lineRule="auto"/>
        <w:rPr>
          <w:del w:id="21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18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26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219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22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Índice de Contenidos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2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2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Introducción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2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2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Detalle de las mejoras 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2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2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Mejoras técnicas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2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2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Mejoras funcionales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2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3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Servidor de aplicaciones 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3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3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Identificador del servidor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3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3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Requisitos mínimos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3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3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Configuración recomendada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3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3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Servidor de base de datos 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3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4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Identificación del servidor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4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4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Requisitos mínimos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4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4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Scripts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4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4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Ficheros o binarios a desplegar 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4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4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Ubicación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4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5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Operativa 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5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5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Operaciones de base de datos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5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5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Operaciones de despliegue</w:delText>
        </w:r>
      </w:del>
    </w:p>
    <w:p w:rsidR="00492276" w:rsidRPr="00492276" w:rsidDel="003F2E9D" w:rsidRDefault="00492276" w:rsidP="00492276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5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5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Condiciones y verificación de éxito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5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5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Control de versiones</w:delText>
        </w:r>
      </w:del>
    </w:p>
    <w:p w:rsidR="00492276" w:rsidRPr="00492276" w:rsidDel="003F2E9D" w:rsidRDefault="00492276" w:rsidP="00492276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5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6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Observaciones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26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62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27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263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26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1. Introducción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rPr>
          <w:del w:id="26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6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Este documento describe el despliegue inicial de la aplicación </w:delText>
        </w:r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Control de Parking Privado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, una herramienta diseñada para gestionar el acceso y control de vehículos en un parking privado de camiones. La versión de lanzamiento incluye autenticación segura, control de roles y persistencia de datos con SQLite. Además, permite exportar datos del historial a PDF y realizar un seguimiento detallado de entradas y salidas de vehículos.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26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68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28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269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27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2. Detalle de las mejoras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271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27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2.1. Mejoras técnicas</w:delText>
        </w:r>
      </w:del>
    </w:p>
    <w:p w:rsidR="00492276" w:rsidRPr="00492276" w:rsidDel="003F2E9D" w:rsidRDefault="00492276" w:rsidP="00492276">
      <w:pPr>
        <w:numPr>
          <w:ilvl w:val="0"/>
          <w:numId w:val="2"/>
        </w:numPr>
        <w:spacing w:before="100" w:beforeAutospacing="1" w:after="100" w:afterAutospacing="1" w:line="240" w:lineRule="auto"/>
        <w:rPr>
          <w:del w:id="27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7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Uso de </w:delText>
        </w:r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Spring Boot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para un backend escalable y seguro.</w:delText>
        </w:r>
      </w:del>
    </w:p>
    <w:p w:rsidR="00492276" w:rsidRPr="00492276" w:rsidDel="003F2E9D" w:rsidRDefault="00492276" w:rsidP="00492276">
      <w:pPr>
        <w:numPr>
          <w:ilvl w:val="0"/>
          <w:numId w:val="2"/>
        </w:numPr>
        <w:spacing w:before="100" w:beforeAutospacing="1" w:after="100" w:afterAutospacing="1" w:line="240" w:lineRule="auto"/>
        <w:rPr>
          <w:del w:id="27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7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Autenticación y autorización con </w:delText>
        </w:r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Spring Security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.</w:delText>
        </w:r>
      </w:del>
    </w:p>
    <w:p w:rsidR="00492276" w:rsidRPr="00492276" w:rsidDel="003F2E9D" w:rsidRDefault="00492276" w:rsidP="00492276">
      <w:pPr>
        <w:numPr>
          <w:ilvl w:val="0"/>
          <w:numId w:val="2"/>
        </w:numPr>
        <w:spacing w:before="100" w:beforeAutospacing="1" w:after="100" w:afterAutospacing="1" w:line="240" w:lineRule="auto"/>
        <w:rPr>
          <w:del w:id="27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7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Encriptación de contraseñas con </w:delText>
        </w:r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BCrypt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.</w:delText>
        </w:r>
      </w:del>
    </w:p>
    <w:p w:rsidR="00492276" w:rsidRPr="00492276" w:rsidDel="003F2E9D" w:rsidRDefault="00492276" w:rsidP="00492276">
      <w:pPr>
        <w:numPr>
          <w:ilvl w:val="0"/>
          <w:numId w:val="2"/>
        </w:numPr>
        <w:spacing w:before="100" w:beforeAutospacing="1" w:after="100" w:afterAutospacing="1" w:line="240" w:lineRule="auto"/>
        <w:rPr>
          <w:del w:id="27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8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Persistencia de datos mediante </w:delText>
        </w:r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SQLite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.</w:delText>
        </w:r>
      </w:del>
    </w:p>
    <w:p w:rsidR="00492276" w:rsidRPr="00492276" w:rsidDel="003F2E9D" w:rsidRDefault="00492276" w:rsidP="00492276">
      <w:pPr>
        <w:numPr>
          <w:ilvl w:val="0"/>
          <w:numId w:val="2"/>
        </w:numPr>
        <w:spacing w:before="100" w:beforeAutospacing="1" w:after="100" w:afterAutospacing="1" w:line="240" w:lineRule="auto"/>
        <w:rPr>
          <w:del w:id="28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8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Generación de PDF para reportes.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283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28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2.2. Mejoras funcionales</w:delText>
        </w:r>
      </w:del>
    </w:p>
    <w:p w:rsidR="00492276" w:rsidRPr="00492276" w:rsidDel="003F2E9D" w:rsidRDefault="00492276" w:rsidP="00492276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28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8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Control automatizado de fecha y hora en registros de vehículos.</w:delText>
        </w:r>
      </w:del>
    </w:p>
    <w:p w:rsidR="00492276" w:rsidRPr="00492276" w:rsidDel="003F2E9D" w:rsidRDefault="00492276" w:rsidP="00492276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28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8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Exportación de datos del historial para auditoría y análisis.</w:delText>
        </w:r>
      </w:del>
    </w:p>
    <w:p w:rsidR="00492276" w:rsidRPr="00492276" w:rsidDel="003F2E9D" w:rsidRDefault="00492276" w:rsidP="00492276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28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9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Sistema intuitivo de gestión basado en roles (Administrador y Empleado).</w:delText>
        </w:r>
      </w:del>
    </w:p>
    <w:p w:rsidR="00492276" w:rsidRPr="00492276" w:rsidDel="003F2E9D" w:rsidRDefault="00492276" w:rsidP="00492276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29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9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Implementación de un instalador para facilitar el despliegue.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29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294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29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295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29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3. Servidor de aplicaciones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297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29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3.1. Identificador del servidor</w:delText>
        </w:r>
      </w:del>
    </w:p>
    <w:p w:rsidR="00492276" w:rsidRPr="00492276" w:rsidDel="003F2E9D" w:rsidRDefault="00492276" w:rsidP="00492276">
      <w:pPr>
        <w:numPr>
          <w:ilvl w:val="0"/>
          <w:numId w:val="4"/>
        </w:numPr>
        <w:spacing w:before="100" w:beforeAutospacing="1" w:after="100" w:afterAutospacing="1" w:line="240" w:lineRule="auto"/>
        <w:rPr>
          <w:del w:id="29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0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Tipo: Local</w:delText>
        </w:r>
      </w:del>
    </w:p>
    <w:p w:rsidR="00492276" w:rsidRPr="00492276" w:rsidDel="003F2E9D" w:rsidRDefault="00492276" w:rsidP="00492276">
      <w:pPr>
        <w:numPr>
          <w:ilvl w:val="0"/>
          <w:numId w:val="4"/>
        </w:numPr>
        <w:spacing w:before="100" w:beforeAutospacing="1" w:after="100" w:afterAutospacing="1" w:line="240" w:lineRule="auto"/>
        <w:rPr>
          <w:del w:id="30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0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URL: </w:delText>
        </w:r>
        <w:r w:rsidRPr="00492276" w:rsidDel="003F2E9D">
          <w:rPr>
            <w:rFonts w:ascii="Courier New" w:eastAsia="Times New Roman" w:hAnsi="Courier New" w:cs="Courier New"/>
            <w:sz w:val="20"/>
            <w:szCs w:val="20"/>
            <w:lang w:eastAsia="es-ES"/>
          </w:rPr>
          <w:delText>http://localhost:8080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03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0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3.2. Requisitos mínimos</w:delText>
        </w:r>
      </w:del>
    </w:p>
    <w:p w:rsidR="00492276" w:rsidRPr="00492276" w:rsidDel="003F2E9D" w:rsidRDefault="00492276" w:rsidP="00492276">
      <w:pPr>
        <w:numPr>
          <w:ilvl w:val="0"/>
          <w:numId w:val="5"/>
        </w:numPr>
        <w:spacing w:before="100" w:beforeAutospacing="1" w:after="100" w:afterAutospacing="1" w:line="240" w:lineRule="auto"/>
        <w:rPr>
          <w:del w:id="30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0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JDK: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Versión 17 o superior.</w:delText>
        </w:r>
      </w:del>
    </w:p>
    <w:p w:rsidR="00492276" w:rsidRPr="00492276" w:rsidDel="003F2E9D" w:rsidRDefault="00492276" w:rsidP="00492276">
      <w:pPr>
        <w:numPr>
          <w:ilvl w:val="0"/>
          <w:numId w:val="5"/>
        </w:numPr>
        <w:spacing w:before="100" w:beforeAutospacing="1" w:after="100" w:afterAutospacing="1" w:line="240" w:lineRule="auto"/>
        <w:rPr>
          <w:del w:id="30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0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Maven: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Para la gestión de dependencias y compilación.</w:delText>
        </w:r>
      </w:del>
    </w:p>
    <w:p w:rsidR="00492276" w:rsidRPr="00492276" w:rsidDel="003F2E9D" w:rsidRDefault="00492276" w:rsidP="00492276">
      <w:pPr>
        <w:numPr>
          <w:ilvl w:val="0"/>
          <w:numId w:val="5"/>
        </w:numPr>
        <w:spacing w:before="100" w:beforeAutospacing="1" w:after="100" w:afterAutospacing="1" w:line="240" w:lineRule="auto"/>
        <w:rPr>
          <w:del w:id="30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1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Navegador web: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Compatible con Chrome, Firefox o Edge.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11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1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3.3. Configuración recomendada</w:delText>
        </w:r>
      </w:del>
    </w:p>
    <w:p w:rsidR="00492276" w:rsidRPr="00492276" w:rsidDel="003F2E9D" w:rsidRDefault="00492276" w:rsidP="00492276">
      <w:pPr>
        <w:numPr>
          <w:ilvl w:val="0"/>
          <w:numId w:val="6"/>
        </w:numPr>
        <w:spacing w:before="100" w:beforeAutospacing="1" w:after="100" w:afterAutospacing="1" w:line="240" w:lineRule="auto"/>
        <w:rPr>
          <w:del w:id="31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1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Memoria mínima: 512 MB.</w:delText>
        </w:r>
      </w:del>
    </w:p>
    <w:p w:rsidR="00492276" w:rsidRPr="00492276" w:rsidDel="003F2E9D" w:rsidRDefault="00492276" w:rsidP="00492276">
      <w:pPr>
        <w:numPr>
          <w:ilvl w:val="0"/>
          <w:numId w:val="6"/>
        </w:numPr>
        <w:spacing w:before="100" w:beforeAutospacing="1" w:after="100" w:afterAutospacing="1" w:line="240" w:lineRule="auto"/>
        <w:rPr>
          <w:del w:id="31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1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Tiempo de espera (timeout): 30 segundos.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31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18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30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319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32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4. Servidor de base de datos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21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2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4.1. Identificación del servidor</w:delText>
        </w:r>
      </w:del>
    </w:p>
    <w:p w:rsidR="00492276" w:rsidRPr="00492276" w:rsidDel="003F2E9D" w:rsidRDefault="00492276" w:rsidP="00492276">
      <w:pPr>
        <w:numPr>
          <w:ilvl w:val="0"/>
          <w:numId w:val="7"/>
        </w:numPr>
        <w:spacing w:before="100" w:beforeAutospacing="1" w:after="100" w:afterAutospacing="1" w:line="240" w:lineRule="auto"/>
        <w:rPr>
          <w:del w:id="32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2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Tipo: Base de datos embebida SQLite.</w:delText>
        </w:r>
      </w:del>
    </w:p>
    <w:p w:rsidR="00492276" w:rsidRPr="00492276" w:rsidDel="003F2E9D" w:rsidRDefault="00492276" w:rsidP="00492276">
      <w:pPr>
        <w:numPr>
          <w:ilvl w:val="0"/>
          <w:numId w:val="7"/>
        </w:numPr>
        <w:spacing w:before="100" w:beforeAutospacing="1" w:after="100" w:afterAutospacing="1" w:line="240" w:lineRule="auto"/>
        <w:rPr>
          <w:del w:id="32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2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Ubicación: Incluida en el directorio principal del proyecto.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27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2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4.2. Requisitos mínimos</w:delText>
        </w:r>
      </w:del>
    </w:p>
    <w:p w:rsidR="00492276" w:rsidRPr="00492276" w:rsidDel="003F2E9D" w:rsidRDefault="00492276" w:rsidP="00492276">
      <w:pPr>
        <w:numPr>
          <w:ilvl w:val="0"/>
          <w:numId w:val="8"/>
        </w:numPr>
        <w:spacing w:before="100" w:beforeAutospacing="1" w:after="100" w:afterAutospacing="1" w:line="240" w:lineRule="auto"/>
        <w:rPr>
          <w:del w:id="32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3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SQLite 3.0 o superior.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31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3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4.3. Scripts</w:delText>
        </w:r>
      </w:del>
    </w:p>
    <w:p w:rsidR="00492276" w:rsidRPr="00492276" w:rsidDel="003F2E9D" w:rsidRDefault="00492276" w:rsidP="00492276">
      <w:pPr>
        <w:numPr>
          <w:ilvl w:val="0"/>
          <w:numId w:val="9"/>
        </w:numPr>
        <w:spacing w:before="100" w:beforeAutospacing="1" w:after="100" w:afterAutospacing="1" w:line="240" w:lineRule="auto"/>
        <w:rPr>
          <w:del w:id="33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3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La base de datos se inicializa automáticamente al arrancar la aplicación.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33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36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31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337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33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5. Ficheros o binarios a desplegar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39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4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5.1. Ubicación</w:delText>
        </w:r>
      </w:del>
    </w:p>
    <w:p w:rsidR="00492276" w:rsidRPr="00492276" w:rsidDel="003F2E9D" w:rsidRDefault="00492276" w:rsidP="00492276">
      <w:pPr>
        <w:numPr>
          <w:ilvl w:val="0"/>
          <w:numId w:val="10"/>
        </w:numPr>
        <w:spacing w:before="100" w:beforeAutospacing="1" w:after="100" w:afterAutospacing="1" w:line="240" w:lineRule="auto"/>
        <w:rPr>
          <w:del w:id="34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4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Archivo ejecutable: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</w:delText>
        </w:r>
        <w:r w:rsidRPr="00492276" w:rsidDel="003F2E9D">
          <w:rPr>
            <w:rFonts w:ascii="Courier New" w:eastAsia="Times New Roman" w:hAnsi="Courier New" w:cs="Courier New"/>
            <w:sz w:val="20"/>
            <w:szCs w:val="20"/>
            <w:lang w:eastAsia="es-ES"/>
          </w:rPr>
          <w:delText>control-parking.exe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para sistemas Windows.</w:delText>
        </w:r>
      </w:del>
    </w:p>
    <w:p w:rsidR="00492276" w:rsidRPr="00492276" w:rsidDel="003F2E9D" w:rsidRDefault="00492276" w:rsidP="00492276">
      <w:pPr>
        <w:numPr>
          <w:ilvl w:val="0"/>
          <w:numId w:val="10"/>
        </w:numPr>
        <w:spacing w:before="100" w:beforeAutospacing="1" w:after="100" w:afterAutospacing="1" w:line="240" w:lineRule="auto"/>
        <w:rPr>
          <w:del w:id="34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4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delText>Archivo JAR: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</w:delText>
        </w:r>
        <w:r w:rsidRPr="00492276" w:rsidDel="003F2E9D">
          <w:rPr>
            <w:rFonts w:ascii="Courier New" w:eastAsia="Times New Roman" w:hAnsi="Courier New" w:cs="Courier New"/>
            <w:sz w:val="20"/>
            <w:szCs w:val="20"/>
            <w:lang w:eastAsia="es-ES"/>
          </w:rPr>
          <w:delText>parking-control-app.jar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en el directorio de distribución.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34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46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32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347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34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6. Operativa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49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5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6.1. Operaciones de base de datos</w:delText>
        </w:r>
      </w:del>
    </w:p>
    <w:p w:rsidR="00492276" w:rsidRPr="00492276" w:rsidDel="003F2E9D" w:rsidRDefault="00492276" w:rsidP="00492276">
      <w:pPr>
        <w:numPr>
          <w:ilvl w:val="0"/>
          <w:numId w:val="11"/>
        </w:numPr>
        <w:spacing w:before="100" w:beforeAutospacing="1" w:after="100" w:afterAutospacing="1" w:line="240" w:lineRule="auto"/>
        <w:rPr>
          <w:del w:id="35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5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La base de datos SQLite se configura automáticamente al ejecutar la aplicación.</w:delText>
        </w:r>
      </w:del>
    </w:p>
    <w:p w:rsidR="00492276" w:rsidRPr="00492276" w:rsidDel="003F2E9D" w:rsidRDefault="00492276" w:rsidP="00492276">
      <w:pPr>
        <w:numPr>
          <w:ilvl w:val="0"/>
          <w:numId w:val="11"/>
        </w:numPr>
        <w:spacing w:before="100" w:beforeAutospacing="1" w:after="100" w:afterAutospacing="1" w:line="240" w:lineRule="auto"/>
        <w:rPr>
          <w:del w:id="35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5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No se requiere configuración adicional por parte del administrador.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55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5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6.2. Operaciones de despliegue</w:delText>
        </w:r>
      </w:del>
    </w:p>
    <w:p w:rsidR="00492276" w:rsidRPr="00492276" w:rsidDel="003F2E9D" w:rsidRDefault="00492276" w:rsidP="00492276">
      <w:pPr>
        <w:numPr>
          <w:ilvl w:val="0"/>
          <w:numId w:val="12"/>
        </w:numPr>
        <w:spacing w:before="100" w:beforeAutospacing="1" w:after="100" w:afterAutospacing="1" w:line="240" w:lineRule="auto"/>
        <w:rPr>
          <w:del w:id="35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5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Descargue el instalador desde el repositorio oficial.</w:delText>
        </w:r>
      </w:del>
    </w:p>
    <w:p w:rsidR="00492276" w:rsidRPr="00492276" w:rsidDel="003F2E9D" w:rsidRDefault="00492276" w:rsidP="00492276">
      <w:pPr>
        <w:numPr>
          <w:ilvl w:val="0"/>
          <w:numId w:val="12"/>
        </w:numPr>
        <w:spacing w:before="100" w:beforeAutospacing="1" w:after="100" w:afterAutospacing="1" w:line="240" w:lineRule="auto"/>
        <w:rPr>
          <w:del w:id="35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6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Ejecute el archivo </w:delText>
        </w:r>
        <w:r w:rsidRPr="00492276" w:rsidDel="003F2E9D">
          <w:rPr>
            <w:rFonts w:ascii="Courier New" w:eastAsia="Times New Roman" w:hAnsi="Courier New" w:cs="Courier New"/>
            <w:sz w:val="20"/>
            <w:szCs w:val="20"/>
            <w:lang w:eastAsia="es-ES"/>
          </w:rPr>
          <w:delText>control-parking.exe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 para instalar la aplicación.</w:delText>
        </w:r>
      </w:del>
    </w:p>
    <w:p w:rsidR="00492276" w:rsidRPr="00492276" w:rsidDel="003F2E9D" w:rsidRDefault="00492276" w:rsidP="00492276">
      <w:pPr>
        <w:numPr>
          <w:ilvl w:val="0"/>
          <w:numId w:val="12"/>
        </w:numPr>
        <w:spacing w:before="100" w:beforeAutospacing="1" w:after="100" w:afterAutospacing="1" w:line="240" w:lineRule="auto"/>
        <w:rPr>
          <w:del w:id="36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6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Acceda al sistema a través de </w:delText>
        </w:r>
        <w:r w:rsidRPr="00492276" w:rsidDel="003F2E9D">
          <w:rPr>
            <w:rFonts w:ascii="Courier New" w:eastAsia="Times New Roman" w:hAnsi="Courier New" w:cs="Courier New"/>
            <w:sz w:val="20"/>
            <w:szCs w:val="20"/>
            <w:lang w:eastAsia="es-ES"/>
          </w:rPr>
          <w:delText>http://localhost:8080</w:delText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.</w:delTex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2"/>
        <w:rPr>
          <w:del w:id="363" w:author="Victor Hong Gragera" w:date="2025-01-28T23:06:00Z"/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del w:id="36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delText>6.3. Condiciones y verificación de éxito</w:delText>
        </w:r>
      </w:del>
    </w:p>
    <w:p w:rsidR="00492276" w:rsidRPr="00492276" w:rsidDel="003F2E9D" w:rsidRDefault="00492276" w:rsidP="00492276">
      <w:pPr>
        <w:numPr>
          <w:ilvl w:val="0"/>
          <w:numId w:val="13"/>
        </w:numPr>
        <w:spacing w:before="100" w:beforeAutospacing="1" w:after="100" w:afterAutospacing="1" w:line="240" w:lineRule="auto"/>
        <w:rPr>
          <w:del w:id="36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6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Acceso exitoso a la aplicación mediante un navegador web.</w:delText>
        </w:r>
      </w:del>
    </w:p>
    <w:p w:rsidR="00492276" w:rsidRPr="00492276" w:rsidDel="003F2E9D" w:rsidRDefault="00492276" w:rsidP="00492276">
      <w:pPr>
        <w:numPr>
          <w:ilvl w:val="0"/>
          <w:numId w:val="13"/>
        </w:numPr>
        <w:spacing w:before="100" w:beforeAutospacing="1" w:after="100" w:afterAutospacing="1" w:line="240" w:lineRule="auto"/>
        <w:rPr>
          <w:del w:id="36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6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Validación de login con usuarios predefinidos.</w:delText>
        </w:r>
      </w:del>
    </w:p>
    <w:p w:rsidR="00492276" w:rsidRPr="00492276" w:rsidDel="003F2E9D" w:rsidRDefault="00492276" w:rsidP="00492276">
      <w:pPr>
        <w:numPr>
          <w:ilvl w:val="0"/>
          <w:numId w:val="13"/>
        </w:numPr>
        <w:spacing w:before="100" w:beforeAutospacing="1" w:after="100" w:afterAutospacing="1" w:line="240" w:lineRule="auto"/>
        <w:rPr>
          <w:del w:id="36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70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Verificación de operaciones CRUD en usuarios, propietarios y vehículos.</w:delText>
        </w:r>
      </w:del>
    </w:p>
    <w:p w:rsidR="00492276" w:rsidRPr="00492276" w:rsidDel="003F2E9D" w:rsidRDefault="00492276" w:rsidP="00492276">
      <w:pPr>
        <w:numPr>
          <w:ilvl w:val="0"/>
          <w:numId w:val="13"/>
        </w:numPr>
        <w:spacing w:before="100" w:beforeAutospacing="1" w:after="100" w:afterAutospacing="1" w:line="240" w:lineRule="auto"/>
        <w:rPr>
          <w:del w:id="371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7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Generación de PDF del historial.</w:delText>
        </w:r>
      </w:del>
    </w:p>
    <w:p w:rsidR="00492276" w:rsidRPr="00492276" w:rsidDel="003F2E9D" w:rsidRDefault="003F2E9D" w:rsidP="00492276">
      <w:pPr>
        <w:spacing w:after="0" w:line="240" w:lineRule="auto"/>
        <w:rPr>
          <w:del w:id="37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74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33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375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37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7. Control de versiones</w:delText>
        </w:r>
      </w:del>
    </w:p>
    <w:p w:rsidR="00492276" w:rsidRPr="00492276" w:rsidDel="003F2E9D" w:rsidRDefault="00492276" w:rsidP="00492276">
      <w:pPr>
        <w:numPr>
          <w:ilvl w:val="0"/>
          <w:numId w:val="14"/>
        </w:numPr>
        <w:spacing w:before="100" w:beforeAutospacing="1" w:after="100" w:afterAutospacing="1" w:line="240" w:lineRule="auto"/>
        <w:rPr>
          <w:del w:id="377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78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Repositorio GitHub: </w:delText>
        </w:r>
        <w:r w:rsidR="003F2E9D" w:rsidDel="003F2E9D">
          <w:fldChar w:fldCharType="begin"/>
        </w:r>
        <w:r w:rsidR="003F2E9D" w:rsidDel="003F2E9D">
          <w:delInstrText xml:space="preserve"> HYPERLINK "https://github.com/Honcito/control_vehiculos.git" </w:delInstrText>
        </w:r>
        <w:r w:rsidR="003F2E9D" w:rsidDel="003F2E9D">
          <w:fldChar w:fldCharType="separate"/>
        </w:r>
        <w:r w:rsidRPr="00492276" w:rsidDel="003F2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delText>control_vehiculos</w:delText>
        </w:r>
        <w:r w:rsidR="003F2E9D" w:rsidDel="003F2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fldChar w:fldCharType="end"/>
        </w:r>
      </w:del>
    </w:p>
    <w:p w:rsidR="00492276" w:rsidRPr="00492276" w:rsidDel="003F2E9D" w:rsidRDefault="003F2E9D" w:rsidP="00492276">
      <w:pPr>
        <w:spacing w:after="0" w:line="240" w:lineRule="auto"/>
        <w:rPr>
          <w:del w:id="379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80" w:author="Victor Hong Gragera" w:date="2025-01-28T23:06:00Z">
        <w:r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34" style="width:0;height:1.5pt" o:hralign="center" o:hrstd="t" o:hr="t" fillcolor="#a0a0a0" stroked="f"/>
          </w:pict>
        </w:r>
      </w:del>
    </w:p>
    <w:p w:rsidR="00492276" w:rsidRPr="00492276" w:rsidDel="003F2E9D" w:rsidRDefault="00492276" w:rsidP="00492276">
      <w:pPr>
        <w:spacing w:before="100" w:beforeAutospacing="1" w:after="100" w:afterAutospacing="1" w:line="240" w:lineRule="auto"/>
        <w:outlineLvl w:val="1"/>
        <w:rPr>
          <w:del w:id="381" w:author="Victor Hong Gragera" w:date="2025-01-28T23:06:00Z"/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del w:id="382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ES"/>
          </w:rPr>
          <w:delText>8. Observaciones</w:delText>
        </w:r>
      </w:del>
    </w:p>
    <w:p w:rsidR="00492276" w:rsidRPr="00492276" w:rsidDel="003F2E9D" w:rsidRDefault="00492276" w:rsidP="00492276">
      <w:pPr>
        <w:numPr>
          <w:ilvl w:val="0"/>
          <w:numId w:val="15"/>
        </w:numPr>
        <w:spacing w:before="100" w:beforeAutospacing="1" w:after="100" w:afterAutospacing="1" w:line="240" w:lineRule="auto"/>
        <w:rPr>
          <w:del w:id="383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84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 xml:space="preserve">Para realizar pruebas adicionales, puede encontrar una colección de endpoints en Postman en el siguiente enlace: </w:delText>
        </w:r>
        <w:r w:rsidR="003F2E9D" w:rsidDel="003F2E9D">
          <w:fldChar w:fldCharType="begin"/>
        </w:r>
        <w:r w:rsidR="003F2E9D" w:rsidDel="003F2E9D">
          <w:delInstrText xml:space="preserve"> HYPERLINK "https://chatgpt.com/c/67994d36-6720-8002-b32f-2c607224d2d7" </w:delInstrText>
        </w:r>
        <w:r w:rsidR="003F2E9D" w:rsidDel="003F2E9D">
          <w:fldChar w:fldCharType="separate"/>
        </w:r>
        <w:r w:rsidRPr="00492276" w:rsidDel="003F2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delText>Postman Collection</w:delText>
        </w:r>
        <w:r w:rsidR="003F2E9D" w:rsidDel="003F2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fldChar w:fldCharType="end"/>
        </w:r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.</w:delText>
        </w:r>
      </w:del>
    </w:p>
    <w:p w:rsidR="00492276" w:rsidRPr="00492276" w:rsidDel="003F2E9D" w:rsidRDefault="00492276" w:rsidP="00492276">
      <w:pPr>
        <w:numPr>
          <w:ilvl w:val="0"/>
          <w:numId w:val="15"/>
        </w:numPr>
        <w:spacing w:before="100" w:beforeAutospacing="1" w:after="100" w:afterAutospacing="1" w:line="240" w:lineRule="auto"/>
        <w:rPr>
          <w:del w:id="385" w:author="Victor Hong Gragera" w:date="2025-01-28T23:06:00Z"/>
          <w:rFonts w:ascii="Times New Roman" w:eastAsia="Times New Roman" w:hAnsi="Times New Roman" w:cs="Times New Roman"/>
          <w:sz w:val="24"/>
          <w:szCs w:val="24"/>
          <w:lang w:eastAsia="es-ES"/>
        </w:rPr>
      </w:pPr>
      <w:del w:id="386" w:author="Victor Hong Gragera" w:date="2025-01-28T23:06:00Z">
        <w:r w:rsidRPr="00492276" w:rsidDel="003F2E9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Si encuentra errores o tiene sugerencias, por favor, cree un ticket en el repositorio oficial.</w:delText>
        </w:r>
      </w:del>
    </w:p>
    <w:p w:rsidR="00B85F23" w:rsidRDefault="00B85F23"/>
    <w:sectPr w:rsidR="00B8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742"/>
    <w:multiLevelType w:val="multilevel"/>
    <w:tmpl w:val="EE2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15E5"/>
    <w:multiLevelType w:val="multilevel"/>
    <w:tmpl w:val="6AA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ADD"/>
    <w:multiLevelType w:val="multilevel"/>
    <w:tmpl w:val="44BA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74980"/>
    <w:multiLevelType w:val="multilevel"/>
    <w:tmpl w:val="00E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0037E"/>
    <w:multiLevelType w:val="multilevel"/>
    <w:tmpl w:val="2AEE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95941"/>
    <w:multiLevelType w:val="multilevel"/>
    <w:tmpl w:val="BDE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F4DE9"/>
    <w:multiLevelType w:val="multilevel"/>
    <w:tmpl w:val="2CA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21FEE"/>
    <w:multiLevelType w:val="multilevel"/>
    <w:tmpl w:val="490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87CFA"/>
    <w:multiLevelType w:val="multilevel"/>
    <w:tmpl w:val="9418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C1C19"/>
    <w:multiLevelType w:val="multilevel"/>
    <w:tmpl w:val="4F2C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875C8"/>
    <w:multiLevelType w:val="multilevel"/>
    <w:tmpl w:val="9D66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F5582"/>
    <w:multiLevelType w:val="multilevel"/>
    <w:tmpl w:val="663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A5198"/>
    <w:multiLevelType w:val="multilevel"/>
    <w:tmpl w:val="14C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84D05"/>
    <w:multiLevelType w:val="multilevel"/>
    <w:tmpl w:val="EEF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A2B64"/>
    <w:multiLevelType w:val="multilevel"/>
    <w:tmpl w:val="9360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974B8"/>
    <w:multiLevelType w:val="multilevel"/>
    <w:tmpl w:val="2E9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962B5"/>
    <w:multiLevelType w:val="multilevel"/>
    <w:tmpl w:val="1922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83DEB"/>
    <w:multiLevelType w:val="multilevel"/>
    <w:tmpl w:val="259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4312E"/>
    <w:multiLevelType w:val="multilevel"/>
    <w:tmpl w:val="CF1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E264D"/>
    <w:multiLevelType w:val="multilevel"/>
    <w:tmpl w:val="3092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9B7337"/>
    <w:multiLevelType w:val="multilevel"/>
    <w:tmpl w:val="CB1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35D25"/>
    <w:multiLevelType w:val="multilevel"/>
    <w:tmpl w:val="3E8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76641"/>
    <w:multiLevelType w:val="multilevel"/>
    <w:tmpl w:val="349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B4614"/>
    <w:multiLevelType w:val="multilevel"/>
    <w:tmpl w:val="5AB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25A26"/>
    <w:multiLevelType w:val="multilevel"/>
    <w:tmpl w:val="5C5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A7870"/>
    <w:multiLevelType w:val="multilevel"/>
    <w:tmpl w:val="7F78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293078"/>
    <w:multiLevelType w:val="multilevel"/>
    <w:tmpl w:val="2B2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E6BE1"/>
    <w:multiLevelType w:val="multilevel"/>
    <w:tmpl w:val="C22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D72FC"/>
    <w:multiLevelType w:val="multilevel"/>
    <w:tmpl w:val="1C72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73AF3"/>
    <w:multiLevelType w:val="multilevel"/>
    <w:tmpl w:val="86D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20"/>
  </w:num>
  <w:num w:numId="4">
    <w:abstractNumId w:val="1"/>
  </w:num>
  <w:num w:numId="5">
    <w:abstractNumId w:val="21"/>
  </w:num>
  <w:num w:numId="6">
    <w:abstractNumId w:val="17"/>
  </w:num>
  <w:num w:numId="7">
    <w:abstractNumId w:val="28"/>
  </w:num>
  <w:num w:numId="8">
    <w:abstractNumId w:val="24"/>
  </w:num>
  <w:num w:numId="9">
    <w:abstractNumId w:val="18"/>
  </w:num>
  <w:num w:numId="10">
    <w:abstractNumId w:val="16"/>
  </w:num>
  <w:num w:numId="11">
    <w:abstractNumId w:val="3"/>
  </w:num>
  <w:num w:numId="12">
    <w:abstractNumId w:val="19"/>
  </w:num>
  <w:num w:numId="13">
    <w:abstractNumId w:val="26"/>
  </w:num>
  <w:num w:numId="14">
    <w:abstractNumId w:val="6"/>
  </w:num>
  <w:num w:numId="15">
    <w:abstractNumId w:val="13"/>
  </w:num>
  <w:num w:numId="16">
    <w:abstractNumId w:val="2"/>
  </w:num>
  <w:num w:numId="17">
    <w:abstractNumId w:val="11"/>
  </w:num>
  <w:num w:numId="18">
    <w:abstractNumId w:val="22"/>
  </w:num>
  <w:num w:numId="19">
    <w:abstractNumId w:val="8"/>
  </w:num>
  <w:num w:numId="20">
    <w:abstractNumId w:val="5"/>
  </w:num>
  <w:num w:numId="21">
    <w:abstractNumId w:val="9"/>
  </w:num>
  <w:num w:numId="22">
    <w:abstractNumId w:val="27"/>
  </w:num>
  <w:num w:numId="23">
    <w:abstractNumId w:val="14"/>
  </w:num>
  <w:num w:numId="24">
    <w:abstractNumId w:val="7"/>
  </w:num>
  <w:num w:numId="25">
    <w:abstractNumId w:val="29"/>
  </w:num>
  <w:num w:numId="26">
    <w:abstractNumId w:val="0"/>
  </w:num>
  <w:num w:numId="27">
    <w:abstractNumId w:val="25"/>
  </w:num>
  <w:num w:numId="28">
    <w:abstractNumId w:val="12"/>
  </w:num>
  <w:num w:numId="29">
    <w:abstractNumId w:val="10"/>
  </w:num>
  <w:num w:numId="3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ctor Hong Gragera">
    <w15:presenceInfo w15:providerId="Windows Live" w15:userId="7aff48894ff81c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48"/>
    <w:rsid w:val="003F2E9D"/>
    <w:rsid w:val="00492276"/>
    <w:rsid w:val="00610B48"/>
    <w:rsid w:val="006A3D45"/>
    <w:rsid w:val="00B8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6D7B1-25E4-4E50-BCB2-A2FDBB36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2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92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2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27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922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227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227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227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92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Hong Gragera</dc:creator>
  <cp:keywords/>
  <dc:description/>
  <cp:lastModifiedBy>Victor Hong Gragera</cp:lastModifiedBy>
  <cp:revision>4</cp:revision>
  <dcterms:created xsi:type="dcterms:W3CDTF">2025-01-28T22:14:00Z</dcterms:created>
  <dcterms:modified xsi:type="dcterms:W3CDTF">2025-01-28T23:06:00Z</dcterms:modified>
</cp:coreProperties>
</file>